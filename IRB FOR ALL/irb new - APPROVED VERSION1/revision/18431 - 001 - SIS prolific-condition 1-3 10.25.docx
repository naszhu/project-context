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w:t>
      </w:r>
      <w:commentRangeStart w:id="0"/>
      <w:r w:rsidR="002241EB" w:rsidRPr="000333F3">
        <w:rPr>
          <w:rFonts w:asciiTheme="minorHAnsi" w:hAnsiTheme="minorHAnsi" w:cstheme="minorHAnsi"/>
        </w:rPr>
        <w:t>RESEARCH</w:t>
      </w:r>
      <w:commentRangeEnd w:id="0"/>
      <w:r w:rsidR="00576048">
        <w:rPr>
          <w:rStyle w:val="a8"/>
          <w:rFonts w:ascii="Times New Roman" w:hAnsi="Times New Roman" w:cs="Times New Roman"/>
          <w:b w:val="0"/>
          <w:bCs w:val="0"/>
        </w:rPr>
        <w:commentReference w:id="0"/>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2"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3800A70D" w:rsidR="00F62B4E" w:rsidRDefault="00B445D7" w:rsidP="006D2A9F">
      <w:pPr>
        <w:spacing w:after="660" w:line="276" w:lineRule="auto"/>
        <w:rPr>
          <w:rFonts w:asciiTheme="minorHAnsi" w:hAnsiTheme="minorHAnsi" w:cstheme="minorHAnsi"/>
          <w:bCs/>
        </w:rPr>
      </w:pPr>
      <w:r w:rsidRPr="000333F3">
        <w:rPr>
          <w:rFonts w:asciiTheme="minorHAnsi" w:hAnsiTheme="minorHAnsi" w:cstheme="minorHAnsi"/>
        </w:rPr>
        <w:t>The experiment contains practice trial and real trials. In these trials, you will see</w:t>
      </w:r>
      <w:r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Pr="000333F3">
        <w:rPr>
          <w:rFonts w:asciiTheme="minorHAnsi" w:hAnsiTheme="minorHAnsi" w:cstheme="minorHAnsi"/>
          <w:bCs/>
        </w:rPr>
        <w:t>.</w:t>
      </w:r>
      <w:r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Pr="000333F3">
        <w:rPr>
          <w:rFonts w:asciiTheme="minorHAnsi" w:hAnsiTheme="minorHAnsi" w:cstheme="minorHAnsi"/>
        </w:rPr>
        <w:t xml:space="preserve">see some simple digits number and will be asked to add them up. </w:t>
      </w:r>
      <w:r w:rsidR="00FE04CD">
        <w:rPr>
          <w:rFonts w:asciiTheme="minorHAnsi" w:hAnsiTheme="minorHAnsi" w:cstheme="minorHAnsi"/>
        </w:rPr>
        <w:t xml:space="preserve">You will use the number keys on keyboard to enter.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will see the test pictures and judge if you have seen these pictures in that trial.</w:t>
      </w:r>
      <w:r w:rsidR="00A05130">
        <w:rPr>
          <w:rFonts w:asciiTheme="minorHAnsi" w:hAnsiTheme="minorHAnsi" w:cstheme="minorHAnsi"/>
        </w:rPr>
        <w:t xml:space="preserve"> The </w:t>
      </w:r>
      <w:r w:rsidR="007C39F4">
        <w:rPr>
          <w:rFonts w:asciiTheme="minorHAnsi" w:hAnsiTheme="minorHAnsi" w:cstheme="minorHAnsi"/>
        </w:rPr>
        <w:t xml:space="preserve">number </w:t>
      </w:r>
      <w:r w:rsidR="00A05130">
        <w:rPr>
          <w:rFonts w:asciiTheme="minorHAnsi" w:hAnsiTheme="minorHAnsi" w:cstheme="minorHAnsi"/>
        </w:rPr>
        <w:t xml:space="preserve">of the </w:t>
      </w:r>
      <w:r w:rsidR="007C39F4">
        <w:rPr>
          <w:rFonts w:asciiTheme="minorHAnsi" w:hAnsiTheme="minorHAnsi" w:cstheme="minorHAnsi"/>
        </w:rPr>
        <w:t xml:space="preserve">test </w:t>
      </w:r>
      <w:r w:rsidR="00A05130">
        <w:rPr>
          <w:rFonts w:asciiTheme="minorHAnsi" w:hAnsiTheme="minorHAnsi" w:cstheme="minorHAnsi"/>
        </w:rPr>
        <w:t>picture</w:t>
      </w:r>
      <w:r w:rsidR="007C39F4">
        <w:rPr>
          <w:rFonts w:asciiTheme="minorHAnsi" w:hAnsiTheme="minorHAnsi" w:cstheme="minorHAnsi"/>
        </w:rPr>
        <w:t xml:space="preserve">s </w:t>
      </w:r>
      <w:r w:rsidR="00A05130">
        <w:rPr>
          <w:rFonts w:asciiTheme="minorHAnsi" w:hAnsiTheme="minorHAnsi" w:cstheme="minorHAnsi"/>
        </w:rPr>
        <w:t xml:space="preserve">you are to judge may vary between trials.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1ECD7EDC" w14:textId="1CA60731" w:rsidR="00472FD0" w:rsidRDefault="000031CD" w:rsidP="00472FD0">
      <w:pPr>
        <w:spacing w:after="660" w:line="276" w:lineRule="auto"/>
        <w:rPr>
          <w:rFonts w:asciiTheme="minorHAnsi" w:hAnsiTheme="minorHAnsi" w:cstheme="minorHAnsi"/>
          <w:b/>
        </w:rPr>
      </w:pPr>
      <w:r w:rsidRPr="000333F3">
        <w:rPr>
          <w:rFonts w:asciiTheme="minorHAnsi" w:hAnsiTheme="minorHAnsi" w:cstheme="minorHAnsi"/>
        </w:rPr>
        <w:t xml:space="preserve">The study will take place in the web and the time to complete it will vary among different participants and different experiments length, </w:t>
      </w:r>
      <w:commentRangeStart w:id="3"/>
      <w:r w:rsidRPr="000333F3">
        <w:rPr>
          <w:rFonts w:asciiTheme="minorHAnsi" w:hAnsiTheme="minorHAnsi" w:cstheme="minorHAnsi"/>
        </w:rPr>
        <w:t>but it will take</w:t>
      </w:r>
      <w:r>
        <w:rPr>
          <w:rFonts w:asciiTheme="minorHAnsi" w:hAnsiTheme="minorHAnsi" w:cstheme="minorHAnsi"/>
        </w:rPr>
        <w:t xml:space="preserve"> </w:t>
      </w:r>
      <w:del w:id="4" w:author="Lai, Lea" w:date="2023-10-26T10:58:00Z">
        <w:r w:rsidDel="00F23FFD">
          <w:rPr>
            <w:rFonts w:asciiTheme="minorHAnsi" w:hAnsiTheme="minorHAnsi" w:cstheme="minorHAnsi"/>
          </w:rPr>
          <w:delText>either</w:delText>
        </w:r>
        <w:r w:rsidRPr="000333F3" w:rsidDel="00F23FFD">
          <w:rPr>
            <w:rFonts w:asciiTheme="minorHAnsi" w:hAnsiTheme="minorHAnsi" w:cstheme="minorHAnsi"/>
          </w:rPr>
          <w:delText xml:space="preserve"> </w:delText>
        </w:r>
        <w:r w:rsidDel="00F23FFD">
          <w:rPr>
            <w:rFonts w:asciiTheme="minorHAnsi" w:hAnsiTheme="minorHAnsi" w:cstheme="minorHAnsi"/>
          </w:rPr>
          <w:delText>10-12</w:delText>
        </w:r>
        <w:r w:rsidRPr="000333F3" w:rsidDel="00F23FFD">
          <w:rPr>
            <w:rFonts w:asciiTheme="minorHAnsi" w:hAnsiTheme="minorHAnsi" w:cstheme="minorHAnsi"/>
          </w:rPr>
          <w:delText xml:space="preserve"> mins</w:delText>
        </w:r>
        <w:r w:rsidDel="00F23FFD">
          <w:rPr>
            <w:rFonts w:asciiTheme="minorHAnsi" w:hAnsiTheme="minorHAnsi" w:cstheme="minorHAnsi"/>
          </w:rPr>
          <w:delText xml:space="preserve">, </w:delText>
        </w:r>
        <w:r w:rsidDel="00F23FFD">
          <w:rPr>
            <w:rFonts w:ascii="Calibri" w:hAnsi="Calibri" w:cs="Arial"/>
            <w:bCs/>
          </w:rPr>
          <w:delText>14-17</w:delText>
        </w:r>
        <w:r w:rsidRPr="00D15631" w:rsidDel="00F23FFD">
          <w:rPr>
            <w:rFonts w:ascii="Calibri" w:hAnsi="Calibri" w:cs="Arial"/>
            <w:bCs/>
          </w:rPr>
          <w:delText xml:space="preserve"> minutes</w:delText>
        </w:r>
        <w:r w:rsidDel="00F23FFD">
          <w:rPr>
            <w:rFonts w:ascii="Calibri" w:hAnsi="Calibri" w:cs="Arial"/>
            <w:bCs/>
          </w:rPr>
          <w:delText>,</w:delText>
        </w:r>
        <w:r w:rsidRPr="000333F3" w:rsidDel="00F23FFD">
          <w:rPr>
            <w:rFonts w:asciiTheme="minorHAnsi" w:hAnsiTheme="minorHAnsi" w:cstheme="minorHAnsi"/>
          </w:rPr>
          <w:delText xml:space="preserve"> </w:delText>
        </w:r>
        <w:r w:rsidDel="00F23FFD">
          <w:rPr>
            <w:rFonts w:asciiTheme="minorHAnsi" w:hAnsiTheme="minorHAnsi" w:cstheme="minorHAnsi"/>
          </w:rPr>
          <w:delText xml:space="preserve">or </w:delText>
        </w:r>
        <w:r w:rsidDel="00F23FFD">
          <w:rPr>
            <w:rFonts w:ascii="Calibri" w:hAnsi="Calibri" w:cs="Arial"/>
            <w:bCs/>
          </w:rPr>
          <w:delText>14-17</w:delText>
        </w:r>
        <w:r w:rsidRPr="00D15631" w:rsidDel="00F23FFD">
          <w:rPr>
            <w:rFonts w:ascii="Calibri" w:hAnsi="Calibri" w:cs="Arial"/>
            <w:bCs/>
          </w:rPr>
          <w:delText xml:space="preserve"> minutes</w:delText>
        </w:r>
        <w:r w:rsidRPr="000333F3" w:rsidDel="00F23FFD">
          <w:rPr>
            <w:rFonts w:asciiTheme="minorHAnsi" w:hAnsiTheme="minorHAnsi" w:cstheme="minorHAnsi"/>
          </w:rPr>
          <w:delText xml:space="preserve"> in average</w:delText>
        </w:r>
        <w:r w:rsidDel="00F23FFD">
          <w:rPr>
            <w:rFonts w:asciiTheme="minorHAnsi" w:hAnsiTheme="minorHAnsi" w:cstheme="minorHAnsi"/>
          </w:rPr>
          <w:delText xml:space="preserve"> for experiment 1, 2, or 3 correspondingly</w:delText>
        </w:r>
      </w:del>
      <w:ins w:id="5" w:author="Lai, Lea" w:date="2023-10-26T10:58:00Z">
        <w:r w:rsidR="00F23FFD">
          <w:rPr>
            <w:rFonts w:asciiTheme="minorHAnsi" w:hAnsiTheme="minorHAnsi" w:cstheme="minorHAnsi"/>
          </w:rPr>
          <w:t>up to 30 minutes</w:t>
        </w:r>
      </w:ins>
      <w:r w:rsidRPr="000333F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lang w:eastAsia="zh-CN"/>
        </w:rPr>
        <w:t xml:space="preserve">Different experiment follows </w:t>
      </w:r>
      <w:r w:rsidR="00BC2FAC">
        <w:rPr>
          <w:rFonts w:asciiTheme="minorHAnsi" w:hAnsiTheme="minorHAnsi" w:cstheme="minorHAnsi"/>
          <w:lang w:eastAsia="zh-CN"/>
        </w:rPr>
        <w:t>same</w:t>
      </w:r>
      <w:r>
        <w:rPr>
          <w:rFonts w:asciiTheme="minorHAnsi" w:hAnsiTheme="minorHAnsi" w:cstheme="minorHAnsi"/>
          <w:lang w:eastAsia="zh-CN"/>
        </w:rPr>
        <w:t xml:space="preserve"> instructions and </w:t>
      </w:r>
      <w:r>
        <w:rPr>
          <w:rFonts w:asciiTheme="minorHAnsi" w:hAnsiTheme="minorHAnsi" w:cstheme="minorHAnsi"/>
          <w:lang w:eastAsia="zh-CN"/>
        </w:rPr>
        <w:lastRenderedPageBreak/>
        <w:t>steps</w:t>
      </w:r>
      <w:r w:rsidR="00A1235C">
        <w:rPr>
          <w:rFonts w:asciiTheme="minorHAnsi" w:hAnsiTheme="minorHAnsi" w:cstheme="minorHAnsi"/>
          <w:lang w:eastAsia="zh-CN"/>
        </w:rPr>
        <w:t xml:space="preserve"> and </w:t>
      </w:r>
      <w:r>
        <w:rPr>
          <w:rFonts w:asciiTheme="minorHAnsi" w:hAnsiTheme="minorHAnsi" w:cstheme="minorHAnsi"/>
          <w:lang w:eastAsia="zh-CN"/>
        </w:rPr>
        <w:t xml:space="preserve">varies </w:t>
      </w:r>
      <w:r w:rsidR="00A1235C">
        <w:rPr>
          <w:rFonts w:asciiTheme="minorHAnsi" w:hAnsiTheme="minorHAnsi" w:cstheme="minorHAnsi"/>
          <w:lang w:eastAsia="zh-CN"/>
        </w:rPr>
        <w:t xml:space="preserve">only </w:t>
      </w:r>
      <w:r>
        <w:rPr>
          <w:rFonts w:asciiTheme="minorHAnsi" w:hAnsiTheme="minorHAnsi" w:cstheme="minorHAnsi"/>
          <w:lang w:eastAsia="zh-CN"/>
        </w:rPr>
        <w:t xml:space="preserve">in the length of picture list you saw. </w:t>
      </w:r>
      <w:bookmarkEnd w:id="2"/>
      <w:r w:rsidR="00472FD0">
        <w:rPr>
          <w:rFonts w:asciiTheme="minorHAnsi" w:hAnsiTheme="minorHAnsi" w:cstheme="minorHAnsi"/>
        </w:rPr>
        <w:t xml:space="preserve">The experiment number </w:t>
      </w:r>
      <w:r w:rsidR="00472FD0">
        <w:rPr>
          <w:rFonts w:asciiTheme="minorHAnsi" w:hAnsiTheme="minorHAnsi" w:cstheme="minorHAnsi"/>
          <w:lang w:eastAsia="zh-CN"/>
        </w:rPr>
        <w:t>could be seen in the title of the current experiment you clicked</w:t>
      </w:r>
      <w:r w:rsidR="002717B3">
        <w:rPr>
          <w:rFonts w:asciiTheme="minorHAnsi" w:hAnsiTheme="minorHAnsi" w:cstheme="minorHAnsi"/>
          <w:lang w:eastAsia="zh-CN"/>
        </w:rPr>
        <w:t xml:space="preserve"> in</w:t>
      </w:r>
      <w:r w:rsidR="00472FD0">
        <w:rPr>
          <w:rFonts w:asciiTheme="minorHAnsi" w:hAnsiTheme="minorHAnsi" w:cstheme="minorHAnsi"/>
          <w:b/>
        </w:rPr>
        <w:t>.</w:t>
      </w:r>
      <w:commentRangeEnd w:id="3"/>
      <w:r w:rsidR="00576048">
        <w:rPr>
          <w:rStyle w:val="a8"/>
        </w:rPr>
        <w:commentReference w:id="3"/>
      </w:r>
    </w:p>
    <w:p w14:paraId="1B01A10C" w14:textId="4C8893B7" w:rsidR="00581F89" w:rsidRPr="000333F3" w:rsidRDefault="00B81E91" w:rsidP="00472FD0">
      <w:pPr>
        <w:spacing w:after="660" w:line="276" w:lineRule="auto"/>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15582EF7" w:rsidR="00A07B44" w:rsidRDefault="00A07B44" w:rsidP="00A07B44">
      <w:pPr>
        <w:spacing w:after="340" w:line="276" w:lineRule="auto"/>
        <w:rPr>
          <w:ins w:id="6" w:author="Lai, Lea" w:date="2023-10-26T11:05:00Z"/>
          <w:rFonts w:ascii="Calibri" w:hAnsi="Calibri" w:cs="Arial"/>
          <w:bCs/>
        </w:rPr>
      </w:pPr>
      <w:r w:rsidRPr="00B445D7">
        <w:rPr>
          <w:rFonts w:ascii="Calibri" w:hAnsi="Calibri" w:cs="Arial"/>
          <w:b/>
        </w:rPr>
        <w:t xml:space="preserve">You will be paid for participating in this study.  </w:t>
      </w:r>
      <w:bookmarkStart w:id="7"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7"/>
      <w:del w:id="8" w:author="Lai, Lea" w:date="2023-10-26T11:05:00Z">
        <w:r w:rsidRPr="00D15631" w:rsidDel="00862E3C">
          <w:rPr>
            <w:rFonts w:ascii="Calibri" w:hAnsi="Calibri" w:cs="Arial"/>
            <w:bCs/>
          </w:rPr>
          <w:delText xml:space="preserve">Depend on the </w:delText>
        </w:r>
        <w:r w:rsidDel="00862E3C">
          <w:rPr>
            <w:rFonts w:ascii="Calibri" w:hAnsi="Calibri" w:cs="Arial"/>
            <w:bCs/>
          </w:rPr>
          <w:delText>number of the trials and length of pictures to be tested</w:delText>
        </w:r>
        <w:r w:rsidRPr="00D15631" w:rsidDel="00862E3C">
          <w:rPr>
            <w:rFonts w:ascii="Calibri" w:hAnsi="Calibri" w:cs="Arial"/>
            <w:bCs/>
          </w:rPr>
          <w:delText xml:space="preserve">, the payment would change accordingly. If you are in experiment one and the </w:delText>
        </w:r>
      </w:del>
      <w:del w:id="9" w:author="Lai, Lea" w:date="2023-10-26T10:59:00Z">
        <w:r w:rsidRPr="00D15631" w:rsidDel="00F23FFD">
          <w:rPr>
            <w:rFonts w:ascii="Calibri" w:hAnsi="Calibri" w:cs="Arial"/>
            <w:bCs/>
          </w:rPr>
          <w:delText xml:space="preserve">survey </w:delText>
        </w:r>
      </w:del>
      <w:commentRangeStart w:id="10"/>
      <w:del w:id="11" w:author="Lai, Lea" w:date="2023-10-26T11:05:00Z">
        <w:r w:rsidRPr="00D15631" w:rsidDel="00862E3C">
          <w:rPr>
            <w:rFonts w:ascii="Calibri" w:hAnsi="Calibri" w:cs="Arial"/>
            <w:bCs/>
          </w:rPr>
          <w:delText xml:space="preserve">takes up to </w:delText>
        </w:r>
        <w:r w:rsidR="004D0709" w:rsidDel="00862E3C">
          <w:rPr>
            <w:rFonts w:ascii="Calibri" w:hAnsi="Calibri" w:cs="Arial"/>
            <w:bCs/>
          </w:rPr>
          <w:delText>10-</w:delText>
        </w:r>
        <w:r w:rsidRPr="00D15631" w:rsidDel="00862E3C">
          <w:rPr>
            <w:rFonts w:ascii="Calibri" w:hAnsi="Calibri" w:cs="Arial"/>
            <w:bCs/>
          </w:rPr>
          <w:delText>1</w:delText>
        </w:r>
        <w:r w:rsidR="00F31086" w:rsidDel="00862E3C">
          <w:rPr>
            <w:rFonts w:ascii="Calibri" w:hAnsi="Calibri" w:cs="Arial"/>
            <w:bCs/>
          </w:rPr>
          <w:delText>2</w:delText>
        </w:r>
        <w:r w:rsidRPr="00D15631" w:rsidDel="00862E3C">
          <w:rPr>
            <w:rFonts w:ascii="Calibri" w:hAnsi="Calibri" w:cs="Arial"/>
            <w:bCs/>
          </w:rPr>
          <w:delText xml:space="preserve"> minutes in average, you will be paid $2.</w:delText>
        </w:r>
        <w:r w:rsidR="00F31086" w:rsidDel="00862E3C">
          <w:rPr>
            <w:rFonts w:ascii="Calibri" w:hAnsi="Calibri" w:cs="Arial"/>
            <w:bCs/>
          </w:rPr>
          <w:delText>10</w:delText>
        </w:r>
        <w:r w:rsidRPr="00D15631" w:rsidDel="00862E3C">
          <w:rPr>
            <w:rFonts w:ascii="Calibri" w:hAnsi="Calibri" w:cs="Arial"/>
            <w:bCs/>
          </w:rPr>
          <w:delText xml:space="preserve"> for your participation in the study. If you are in experiment two</w:delText>
        </w:r>
        <w:r w:rsidDel="00862E3C">
          <w:rPr>
            <w:rFonts w:ascii="Calibri" w:hAnsi="Calibri" w:cs="Arial"/>
            <w:bCs/>
          </w:rPr>
          <w:delText xml:space="preserve"> </w:delText>
        </w:r>
        <w:r w:rsidRPr="00D15631" w:rsidDel="00862E3C">
          <w:rPr>
            <w:rFonts w:ascii="Calibri" w:hAnsi="Calibri" w:cs="Arial"/>
            <w:bCs/>
          </w:rPr>
          <w:delText xml:space="preserve">and the survey takes </w:delText>
        </w:r>
        <w:r w:rsidR="00C64A98" w:rsidDel="00862E3C">
          <w:rPr>
            <w:rFonts w:ascii="Calibri" w:hAnsi="Calibri" w:cs="Arial"/>
            <w:bCs/>
          </w:rPr>
          <w:delText>1</w:delText>
        </w:r>
        <w:r w:rsidR="000648C3" w:rsidDel="00862E3C">
          <w:rPr>
            <w:rFonts w:ascii="Calibri" w:hAnsi="Calibri" w:cs="Arial"/>
            <w:bCs/>
          </w:rPr>
          <w:delText>4</w:delText>
        </w:r>
        <w:r w:rsidR="004D0709" w:rsidDel="00862E3C">
          <w:rPr>
            <w:rFonts w:ascii="Calibri" w:hAnsi="Calibri" w:cs="Arial"/>
            <w:bCs/>
          </w:rPr>
          <w:delText>-</w:delText>
        </w:r>
        <w:r w:rsidR="000648C3" w:rsidDel="00862E3C">
          <w:rPr>
            <w:rFonts w:ascii="Calibri" w:hAnsi="Calibri" w:cs="Arial"/>
            <w:bCs/>
          </w:rPr>
          <w:delText>17</w:delText>
        </w:r>
        <w:r w:rsidRPr="00D15631" w:rsidDel="00862E3C">
          <w:rPr>
            <w:rFonts w:ascii="Calibri" w:hAnsi="Calibri" w:cs="Arial"/>
            <w:bCs/>
          </w:rPr>
          <w:delText xml:space="preserve"> minutes in average, you will be paid $</w:delText>
        </w:r>
        <w:r w:rsidR="000031CD" w:rsidDel="00862E3C">
          <w:rPr>
            <w:rFonts w:ascii="Calibri" w:hAnsi="Calibri" w:cs="Arial"/>
            <w:bCs/>
          </w:rPr>
          <w:delText>2.98</w:delText>
        </w:r>
        <w:r w:rsidDel="00862E3C">
          <w:rPr>
            <w:rFonts w:ascii="Calibri" w:hAnsi="Calibri" w:cs="Arial"/>
            <w:bCs/>
          </w:rPr>
          <w:delText xml:space="preserve"> </w:delText>
        </w:r>
        <w:r w:rsidRPr="00D15631" w:rsidDel="00862E3C">
          <w:rPr>
            <w:rFonts w:ascii="Calibri" w:hAnsi="Calibri" w:cs="Arial"/>
            <w:bCs/>
          </w:rPr>
          <w:delText xml:space="preserve">for your participation in the study. If you are in experiment </w:delText>
        </w:r>
        <w:r w:rsidDel="00862E3C">
          <w:rPr>
            <w:rFonts w:ascii="Calibri" w:hAnsi="Calibri" w:cs="Arial"/>
            <w:bCs/>
          </w:rPr>
          <w:delText>three</w:delText>
        </w:r>
        <w:r w:rsidRPr="00D15631" w:rsidDel="00862E3C">
          <w:rPr>
            <w:rFonts w:ascii="Calibri" w:hAnsi="Calibri" w:cs="Arial"/>
            <w:bCs/>
          </w:rPr>
          <w:delText xml:space="preserve"> and the survey takes up to </w:delText>
        </w:r>
        <w:r w:rsidR="008F6C5B" w:rsidDel="00862E3C">
          <w:rPr>
            <w:rFonts w:ascii="Calibri" w:hAnsi="Calibri" w:cs="Arial"/>
            <w:bCs/>
          </w:rPr>
          <w:delText>17</w:delText>
        </w:r>
        <w:r w:rsidR="000648C3" w:rsidDel="00862E3C">
          <w:rPr>
            <w:rFonts w:ascii="Calibri" w:hAnsi="Calibri" w:cs="Arial"/>
            <w:bCs/>
          </w:rPr>
          <w:delText>-</w:delText>
        </w:r>
        <w:r w:rsidR="008F6C5B" w:rsidDel="00862E3C">
          <w:rPr>
            <w:rFonts w:ascii="Calibri" w:hAnsi="Calibri" w:cs="Arial"/>
            <w:bCs/>
          </w:rPr>
          <w:delText>22</w:delText>
        </w:r>
        <w:r w:rsidR="000648C3" w:rsidDel="00862E3C">
          <w:rPr>
            <w:rFonts w:ascii="Calibri" w:hAnsi="Calibri" w:cs="Arial"/>
            <w:bCs/>
          </w:rPr>
          <w:delText xml:space="preserve"> </w:delText>
        </w:r>
        <w:r w:rsidRPr="00D15631" w:rsidDel="00862E3C">
          <w:rPr>
            <w:rFonts w:ascii="Calibri" w:hAnsi="Calibri" w:cs="Arial"/>
            <w:bCs/>
          </w:rPr>
          <w:delText>minutes in average, you will be paid $</w:delText>
        </w:r>
        <w:r w:rsidR="008F6C5B" w:rsidDel="00862E3C">
          <w:rPr>
            <w:rFonts w:ascii="Calibri" w:hAnsi="Calibri" w:cs="Arial"/>
            <w:bCs/>
          </w:rPr>
          <w:delText>3.85</w:delText>
        </w:r>
        <w:r w:rsidRPr="00D15631" w:rsidDel="00862E3C">
          <w:rPr>
            <w:rFonts w:ascii="Calibri" w:hAnsi="Calibri" w:cs="Arial"/>
            <w:bCs/>
          </w:rPr>
          <w:delText xml:space="preserve"> for your participation in the study.</w:delText>
        </w:r>
        <w:r w:rsidDel="00862E3C">
          <w:rPr>
            <w:rFonts w:ascii="Calibri" w:hAnsi="Calibri" w:cs="Arial"/>
            <w:bCs/>
          </w:rPr>
          <w:delText xml:space="preserve"> </w:delText>
        </w:r>
        <w:commentRangeEnd w:id="10"/>
        <w:r w:rsidR="00576048" w:rsidDel="00862E3C">
          <w:rPr>
            <w:rStyle w:val="a8"/>
          </w:rPr>
          <w:commentReference w:id="10"/>
        </w:r>
      </w:del>
    </w:p>
    <w:p w14:paraId="6CC7EBB5" w14:textId="77777777" w:rsidR="00862E3C" w:rsidRPr="00455E29" w:rsidRDefault="00862E3C" w:rsidP="00A07B44">
      <w:pPr>
        <w:spacing w:after="340" w:line="276" w:lineRule="auto"/>
        <w:rPr>
          <w:rFonts w:ascii="Calibri" w:hAnsi="Calibri" w:cs="Arial"/>
          <w:b/>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lastRenderedPageBreak/>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76EA5F0F" w14:textId="21977A29" w:rsidR="00455E29" w:rsidRPr="000333F3" w:rsidDel="00576048" w:rsidRDefault="0081289E" w:rsidP="00455E29">
      <w:pPr>
        <w:rPr>
          <w:del w:id="12" w:author="Baker, Senta Kay" w:date="2023-10-25T12:19:00Z"/>
          <w:rFonts w:asciiTheme="minorHAnsi" w:hAnsiTheme="minorHAnsi" w:cstheme="minorHAnsi"/>
          <w:lang w:eastAsia="zh-CN"/>
        </w:rPr>
      </w:pPr>
      <w:del w:id="13" w:author="Baker, Senta Kay" w:date="2023-10-25T12:19:00Z">
        <w:r w:rsidDel="00576048">
          <w:rPr>
            <w:rFonts w:asciiTheme="minorHAnsi" w:hAnsiTheme="minorHAnsi" w:cstheme="minorHAnsi" w:hint="eastAsia"/>
            <w:lang w:eastAsia="zh-CN"/>
          </w:rPr>
          <w:delText>F</w:delText>
        </w:r>
        <w:r w:rsidDel="00576048">
          <w:rPr>
            <w:rFonts w:asciiTheme="minorHAnsi" w:hAnsiTheme="minorHAnsi" w:cstheme="minorHAnsi"/>
            <w:lang w:eastAsia="zh-CN"/>
          </w:rPr>
          <w:delText>mm</w:delText>
        </w:r>
      </w:del>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ker, Senta Kay" w:date="2023-10-25T12:17:00Z" w:initials="SB">
    <w:p w14:paraId="10427AD4" w14:textId="77777777" w:rsidR="00576048" w:rsidRDefault="00576048" w:rsidP="00886840">
      <w:pPr>
        <w:pStyle w:val="a9"/>
      </w:pPr>
      <w:r>
        <w:rPr>
          <w:rStyle w:val="a8"/>
        </w:rPr>
        <w:annotationRef/>
      </w:r>
      <w:r>
        <w:rPr>
          <w:highlight w:val="yellow"/>
        </w:rPr>
        <w:t>Please make the changes on this form, do not turn off track changes, do not delete my comments, I will provide a clean copy upon approval.</w:t>
      </w:r>
    </w:p>
  </w:comment>
  <w:comment w:id="3" w:author="Baker, Senta Kay" w:date="2023-10-25T12:18:00Z" w:initials="SB">
    <w:p w14:paraId="237AE12A" w14:textId="77777777" w:rsidR="00576048" w:rsidRDefault="00576048" w:rsidP="00E306BD">
      <w:pPr>
        <w:pStyle w:val="a9"/>
      </w:pPr>
      <w:r>
        <w:rPr>
          <w:rStyle w:val="a8"/>
        </w:rPr>
        <w:annotationRef/>
      </w:r>
      <w:r>
        <w:t>Please only give one time range as described in 0812</w:t>
      </w:r>
    </w:p>
  </w:comment>
  <w:comment w:id="10" w:author="Baker, Senta Kay" w:date="2023-10-25T12:19:00Z" w:initials="SB">
    <w:p w14:paraId="491BB5C9" w14:textId="77777777" w:rsidR="00576048" w:rsidRDefault="00576048" w:rsidP="003E19B4">
      <w:pPr>
        <w:pStyle w:val="a9"/>
      </w:pPr>
      <w:r>
        <w:rPr>
          <w:rStyle w:val="a8"/>
        </w:rPr>
        <w:annotationRef/>
      </w:r>
      <w:r>
        <w:t>Normally we don't just use an hourly range but in this case just put 10.50 an hour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27AD4" w15:done="0"/>
  <w15:commentEx w15:paraId="237AE12A" w15:done="0"/>
  <w15:commentEx w15:paraId="491BB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F163E5" w16cex:dateUtc="2023-10-25T16:17:00Z"/>
  <w16cex:commentExtensible w16cex:durableId="2FBA1FEA" w16cex:dateUtc="2023-10-25T16:18:00Z"/>
  <w16cex:commentExtensible w16cex:durableId="7B0B64FE" w16cex:dateUtc="2023-10-25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27AD4" w16cid:durableId="65F163E5"/>
  <w16cid:commentId w16cid:paraId="237AE12A" w16cid:durableId="2FBA1FEA"/>
  <w16cid:commentId w16cid:paraId="491BB5C9" w16cid:durableId="7B0B6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4896" w14:textId="77777777" w:rsidR="00866A08" w:rsidRDefault="00866A08">
      <w:r>
        <w:separator/>
      </w:r>
    </w:p>
  </w:endnote>
  <w:endnote w:type="continuationSeparator" w:id="0">
    <w:p w14:paraId="731E393D" w14:textId="77777777" w:rsidR="00866A08" w:rsidRDefault="0086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403953F0"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w:t>
    </w:r>
    <w:proofErr w:type="spellStart"/>
    <w:r>
      <w:rPr>
        <w:rFonts w:ascii="Calibri" w:hAnsi="Calibri"/>
        <w:sz w:val="18"/>
        <w:szCs w:val="18"/>
      </w:rPr>
      <w:t>date:</w:t>
    </w:r>
    <w:del w:id="14" w:author="Baker, Senta Kay" w:date="2023-10-25T12:19:00Z">
      <w:r w:rsidDel="00576048">
        <w:rPr>
          <w:rFonts w:ascii="Calibri" w:hAnsi="Calibri"/>
          <w:sz w:val="18"/>
          <w:szCs w:val="18"/>
        </w:rPr>
        <w:delText xml:space="preserve"> September </w:delText>
      </w:r>
      <w:r w:rsidR="00F8493C" w:rsidDel="00576048">
        <w:rPr>
          <w:rFonts w:ascii="Calibri" w:hAnsi="Calibri"/>
          <w:sz w:val="18"/>
          <w:szCs w:val="18"/>
        </w:rPr>
        <w:delText>19</w:delText>
      </w:r>
      <w:r w:rsidDel="00576048">
        <w:rPr>
          <w:rFonts w:ascii="Calibri" w:hAnsi="Calibri"/>
          <w:sz w:val="18"/>
          <w:szCs w:val="18"/>
        </w:rPr>
        <w:delText>, 202</w:delText>
      </w:r>
      <w:r w:rsidR="00F8493C" w:rsidDel="00576048">
        <w:rPr>
          <w:rFonts w:ascii="Calibri" w:hAnsi="Calibri"/>
          <w:sz w:val="18"/>
          <w:szCs w:val="18"/>
        </w:rPr>
        <w:delText>2</w:delText>
      </w:r>
    </w:del>
    <w:ins w:id="15" w:author="Baker, Senta Kay" w:date="2023-10-25T12:19:00Z">
      <w:r w:rsidR="00576048">
        <w:rPr>
          <w:rFonts w:ascii="Calibri" w:hAnsi="Calibri"/>
          <w:sz w:val="18"/>
          <w:szCs w:val="18"/>
        </w:rPr>
        <w:t>October</w:t>
      </w:r>
      <w:proofErr w:type="spellEnd"/>
      <w:r w:rsidR="00576048">
        <w:rPr>
          <w:rFonts w:ascii="Calibri" w:hAnsi="Calibri"/>
          <w:sz w:val="18"/>
          <w:szCs w:val="18"/>
        </w:rPr>
        <w:t xml:space="preserve"> 25, 2023</w:t>
      </w:r>
    </w:ins>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51FDD" w14:textId="77777777" w:rsidR="00866A08" w:rsidRDefault="00866A08">
      <w:r>
        <w:separator/>
      </w:r>
    </w:p>
  </w:footnote>
  <w:footnote w:type="continuationSeparator" w:id="0">
    <w:p w14:paraId="109735DB" w14:textId="77777777" w:rsidR="00866A08" w:rsidRDefault="00866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ker, Senta Kay">
    <w15:presenceInfo w15:providerId="AD" w15:userId="S::skbaker@iu.edu::ce53465b-7501-42b7-9e3e-d84e15a81914"/>
  </w15:person>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1CD"/>
    <w:rsid w:val="0000374E"/>
    <w:rsid w:val="00020066"/>
    <w:rsid w:val="00026723"/>
    <w:rsid w:val="00027ED9"/>
    <w:rsid w:val="00032C3B"/>
    <w:rsid w:val="000333F3"/>
    <w:rsid w:val="00046D2D"/>
    <w:rsid w:val="00052DB2"/>
    <w:rsid w:val="0005508E"/>
    <w:rsid w:val="000648C3"/>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128F8"/>
    <w:rsid w:val="002241EB"/>
    <w:rsid w:val="00252D67"/>
    <w:rsid w:val="00262E0C"/>
    <w:rsid w:val="002717B3"/>
    <w:rsid w:val="00271A8C"/>
    <w:rsid w:val="002A5918"/>
    <w:rsid w:val="002A6F9D"/>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2FD0"/>
    <w:rsid w:val="004776B9"/>
    <w:rsid w:val="004803F4"/>
    <w:rsid w:val="00487354"/>
    <w:rsid w:val="00487490"/>
    <w:rsid w:val="00491246"/>
    <w:rsid w:val="004C188F"/>
    <w:rsid w:val="004C1ACF"/>
    <w:rsid w:val="004C3E1F"/>
    <w:rsid w:val="004D0709"/>
    <w:rsid w:val="004D227B"/>
    <w:rsid w:val="004D3DCB"/>
    <w:rsid w:val="004D6350"/>
    <w:rsid w:val="004E3557"/>
    <w:rsid w:val="004F2828"/>
    <w:rsid w:val="00502E6C"/>
    <w:rsid w:val="00512239"/>
    <w:rsid w:val="005122EF"/>
    <w:rsid w:val="00543B3D"/>
    <w:rsid w:val="005619BB"/>
    <w:rsid w:val="00576048"/>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43C88"/>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39F4"/>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2E3C"/>
    <w:rsid w:val="00864634"/>
    <w:rsid w:val="0086699D"/>
    <w:rsid w:val="00866A08"/>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8F6C5B"/>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5130"/>
    <w:rsid w:val="00A07B44"/>
    <w:rsid w:val="00A1235C"/>
    <w:rsid w:val="00A300A0"/>
    <w:rsid w:val="00A335EB"/>
    <w:rsid w:val="00A46959"/>
    <w:rsid w:val="00A50486"/>
    <w:rsid w:val="00A52FBB"/>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2FAC"/>
    <w:rsid w:val="00BC4DCF"/>
    <w:rsid w:val="00BC574E"/>
    <w:rsid w:val="00BD400A"/>
    <w:rsid w:val="00BD44D9"/>
    <w:rsid w:val="00BE3CDA"/>
    <w:rsid w:val="00BE6AE6"/>
    <w:rsid w:val="00BE7F5F"/>
    <w:rsid w:val="00C01023"/>
    <w:rsid w:val="00C070FF"/>
    <w:rsid w:val="00C63278"/>
    <w:rsid w:val="00C64A98"/>
    <w:rsid w:val="00C6640D"/>
    <w:rsid w:val="00C67C74"/>
    <w:rsid w:val="00C67C93"/>
    <w:rsid w:val="00CA0EA0"/>
    <w:rsid w:val="00CA679C"/>
    <w:rsid w:val="00CC2B55"/>
    <w:rsid w:val="00CC44D0"/>
    <w:rsid w:val="00CC4821"/>
    <w:rsid w:val="00CF6C6A"/>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F04B95"/>
    <w:rsid w:val="00F23FFD"/>
    <w:rsid w:val="00F271B2"/>
    <w:rsid w:val="00F30363"/>
    <w:rsid w:val="00F31086"/>
    <w:rsid w:val="00F317A9"/>
    <w:rsid w:val="00F34C22"/>
    <w:rsid w:val="00F56B74"/>
    <w:rsid w:val="00F62B4E"/>
    <w:rsid w:val="00F82CEF"/>
    <w:rsid w:val="00F8493C"/>
    <w:rsid w:val="00F900FA"/>
    <w:rsid w:val="00F97632"/>
    <w:rsid w:val="00FA37A7"/>
    <w:rsid w:val="00FC28CC"/>
    <w:rsid w:val="00FC6289"/>
    <w:rsid w:val="00FC65FF"/>
    <w:rsid w:val="00FC77CA"/>
    <w:rsid w:val="00FD391A"/>
    <w:rsid w:val="00FD7827"/>
    <w:rsid w:val="00FE04CD"/>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5328</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22</cp:revision>
  <cp:lastPrinted>2007-05-10T16:19:00Z</cp:lastPrinted>
  <dcterms:created xsi:type="dcterms:W3CDTF">2023-10-10T21:18:00Z</dcterms:created>
  <dcterms:modified xsi:type="dcterms:W3CDTF">2023-10-26T15:05:00Z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