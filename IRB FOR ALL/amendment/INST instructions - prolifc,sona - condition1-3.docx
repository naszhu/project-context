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D4F6C" w14:textId="6C3DA182" w:rsidR="00E96779" w:rsidRDefault="00E96779">
      <w:pPr>
        <w:rPr>
          <w:rFonts w:ascii="Times New Roman" w:hAnsi="Times New Roman" w:cs="Times New Roman"/>
        </w:rPr>
      </w:pPr>
      <w:r w:rsidRPr="00E96779">
        <w:rPr>
          <w:rFonts w:ascii="Times New Roman" w:hAnsi="Times New Roman" w:cs="Times New Roman"/>
        </w:rPr>
        <w:t>Instructions at different phases</w:t>
      </w:r>
    </w:p>
    <w:p w14:paraId="616CBCBA" w14:textId="77777777" w:rsidR="00E96779" w:rsidRDefault="00E96779">
      <w:pPr>
        <w:rPr>
          <w:rFonts w:ascii="Times New Roman" w:hAnsi="Times New Roman" w:cs="Times New Roman"/>
        </w:rPr>
      </w:pPr>
    </w:p>
    <w:p w14:paraId="339EEE3F" w14:textId="4C13DD15" w:rsidR="00E96779" w:rsidRPr="00E96779" w:rsidRDefault="00E96779" w:rsidP="00E96779">
      <w:pPr>
        <w:pStyle w:val="a3"/>
        <w:numPr>
          <w:ilvl w:val="0"/>
          <w:numId w:val="4"/>
        </w:numPr>
        <w:ind w:firstLineChars="0"/>
        <w:rPr>
          <w:rFonts w:ascii="Times New Roman" w:hAnsi="Times New Roman" w:cs="Times New Roman"/>
        </w:rPr>
      </w:pPr>
      <w:r w:rsidRPr="00E96779">
        <w:rPr>
          <w:rFonts w:ascii="Times New Roman" w:hAnsi="Times New Roman" w:cs="Times New Roman"/>
        </w:rPr>
        <w:t>Demographics questions:</w:t>
      </w:r>
    </w:p>
    <w:p w14:paraId="60A14310" w14:textId="500BA7C7" w:rsidR="00E96779" w:rsidRPr="00E96779" w:rsidRDefault="00E96779" w:rsidP="00E96779">
      <w:pPr>
        <w:pStyle w:val="a3"/>
        <w:numPr>
          <w:ilvl w:val="0"/>
          <w:numId w:val="5"/>
        </w:numPr>
        <w:ind w:firstLineChars="0"/>
        <w:rPr>
          <w:rFonts w:ascii="Times New Roman" w:hAnsi="Times New Roman" w:cs="Times New Roman"/>
        </w:rPr>
      </w:pPr>
      <w:r w:rsidRPr="00E96779">
        <w:rPr>
          <w:rFonts w:ascii="Times New Roman" w:hAnsi="Times New Roman" w:cs="Times New Roman" w:hint="eastAsia"/>
        </w:rPr>
        <w:t>Wh</w:t>
      </w:r>
      <w:r w:rsidRPr="00E96779">
        <w:rPr>
          <w:rFonts w:ascii="Times New Roman" w:hAnsi="Times New Roman" w:cs="Times New Roman"/>
        </w:rPr>
        <w:t>at is your gender?</w:t>
      </w:r>
    </w:p>
    <w:p w14:paraId="6C983592" w14:textId="454EB2F0" w:rsidR="00E96779" w:rsidRDefault="00E96779" w:rsidP="00E96779">
      <w:pPr>
        <w:pStyle w:val="a3"/>
        <w:numPr>
          <w:ilvl w:val="0"/>
          <w:numId w:val="3"/>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ale</w:t>
      </w:r>
    </w:p>
    <w:p w14:paraId="0B460144" w14:textId="7C88FDCD" w:rsidR="00E96779" w:rsidRDefault="00E96779" w:rsidP="00E96779">
      <w:pPr>
        <w:pStyle w:val="a3"/>
        <w:numPr>
          <w:ilvl w:val="0"/>
          <w:numId w:val="3"/>
        </w:numPr>
        <w:ind w:firstLine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emale</w:t>
      </w:r>
    </w:p>
    <w:p w14:paraId="25D56E68" w14:textId="5D68419B" w:rsidR="00E96779" w:rsidRDefault="00E96779" w:rsidP="00E96779">
      <w:pPr>
        <w:pStyle w:val="a3"/>
        <w:numPr>
          <w:ilvl w:val="0"/>
          <w:numId w:val="3"/>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ecline to </w:t>
      </w:r>
      <w:proofErr w:type="gramStart"/>
      <w:r>
        <w:rPr>
          <w:rFonts w:ascii="Times New Roman" w:hAnsi="Times New Roman" w:cs="Times New Roman"/>
        </w:rPr>
        <w:t>state</w:t>
      </w:r>
      <w:proofErr w:type="gramEnd"/>
    </w:p>
    <w:p w14:paraId="1A12BBE8" w14:textId="52639C68" w:rsidR="00E96779" w:rsidRDefault="00E96779" w:rsidP="00E96779">
      <w:pPr>
        <w:pStyle w:val="a3"/>
        <w:numPr>
          <w:ilvl w:val="0"/>
          <w:numId w:val="5"/>
        </w:numPr>
        <w:ind w:firstLineChars="0"/>
        <w:rPr>
          <w:rFonts w:ascii="Times New Roman" w:hAnsi="Times New Roman" w:cs="Times New Roman"/>
        </w:rPr>
      </w:pPr>
      <w:r>
        <w:rPr>
          <w:rFonts w:ascii="Times New Roman" w:hAnsi="Times New Roman" w:cs="Times New Roman"/>
        </w:rPr>
        <w:t>Please enter your age:</w:t>
      </w:r>
    </w:p>
    <w:p w14:paraId="4F45670A" w14:textId="1D3A5387" w:rsidR="00E96779" w:rsidRDefault="00E96779" w:rsidP="00E96779">
      <w:pPr>
        <w:rPr>
          <w:rFonts w:ascii="Times New Roman" w:hAnsi="Times New Roman" w:cs="Times New Roman"/>
        </w:rPr>
      </w:pPr>
      <w:r>
        <w:rPr>
          <w:rFonts w:ascii="Times New Roman" w:hAnsi="Times New Roman" w:cs="Times New Roman"/>
        </w:rPr>
        <w:t>- Age: _____</w:t>
      </w:r>
    </w:p>
    <w:p w14:paraId="7C03B6AE" w14:textId="3B2BDFED" w:rsidR="00E96779" w:rsidRDefault="00E96779" w:rsidP="00E9677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decline to state</w:t>
      </w:r>
    </w:p>
    <w:p w14:paraId="4A0FCEE2" w14:textId="77777777" w:rsidR="00E96779" w:rsidRDefault="00E96779" w:rsidP="00E96779">
      <w:pPr>
        <w:rPr>
          <w:rFonts w:ascii="Times New Roman" w:hAnsi="Times New Roman" w:cs="Times New Roman"/>
        </w:rPr>
      </w:pPr>
    </w:p>
    <w:p w14:paraId="6D876B95" w14:textId="77777777" w:rsidR="00E96779" w:rsidRDefault="00E96779" w:rsidP="00E96779">
      <w:pPr>
        <w:rPr>
          <w:rFonts w:ascii="Times New Roman" w:hAnsi="Times New Roman" w:cs="Times New Roman"/>
        </w:rPr>
      </w:pPr>
    </w:p>
    <w:p w14:paraId="0277241D" w14:textId="34C913B5" w:rsidR="00E96779" w:rsidRDefault="00E96779" w:rsidP="00E96779">
      <w:pPr>
        <w:pStyle w:val="a3"/>
        <w:numPr>
          <w:ilvl w:val="0"/>
          <w:numId w:val="4"/>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ractice phase:</w:t>
      </w:r>
    </w:p>
    <w:p w14:paraId="77C86CEF" w14:textId="77777777" w:rsidR="00E96779" w:rsidRDefault="00E96779" w:rsidP="00E96779">
      <w:pPr>
        <w:rPr>
          <w:rFonts w:ascii="Times New Roman" w:hAnsi="Times New Roman" w:cs="Times New Roman"/>
        </w:rPr>
      </w:pPr>
    </w:p>
    <w:p w14:paraId="38878E37" w14:textId="77777777" w:rsidR="001F310C" w:rsidRDefault="00E96779" w:rsidP="00E96779">
      <w:pPr>
        <w:rPr>
          <w:rFonts w:ascii="Times New Roman" w:hAnsi="Times New Roman" w:cs="Times New Roman"/>
        </w:rPr>
      </w:pPr>
      <w:r w:rsidRPr="00E96779">
        <w:rPr>
          <w:rFonts w:ascii="Times New Roman" w:hAnsi="Times New Roman" w:cs="Times New Roman"/>
        </w:rPr>
        <w:t xml:space="preserve">To make sure you are clear about the procedures, we will start with a short practice list. Press the ‘enter’ key to start the study list. </w:t>
      </w:r>
    </w:p>
    <w:p w14:paraId="7AFD0909" w14:textId="77777777" w:rsidR="001F310C" w:rsidRDefault="001F310C" w:rsidP="00E96779">
      <w:pPr>
        <w:rPr>
          <w:rFonts w:ascii="Times New Roman" w:hAnsi="Times New Roman" w:cs="Times New Roman"/>
        </w:rPr>
      </w:pPr>
    </w:p>
    <w:p w14:paraId="3AF6DC80" w14:textId="7A28FC01" w:rsidR="00E96779" w:rsidRPr="00E96779" w:rsidRDefault="00C65958" w:rsidP="00E96779">
      <w:pPr>
        <w:rPr>
          <w:rFonts w:ascii="Times New Roman" w:hAnsi="Times New Roman" w:cs="Times New Roman"/>
        </w:rPr>
      </w:pPr>
      <w:bookmarkStart w:id="0" w:name="_Hlk147853951"/>
      <w:r>
        <w:rPr>
          <w:rFonts w:ascii="Times New Roman" w:hAnsi="Times New Roman" w:cs="Times New Roman"/>
        </w:rPr>
        <w:t xml:space="preserve">A list of </w:t>
      </w:r>
      <w:del w:id="1" w:author="Lai, Lea" w:date="2023-11-10T12:02:00Z">
        <w:r w:rsidDel="00D44E47">
          <w:rPr>
            <w:rFonts w:ascii="Times New Roman" w:hAnsi="Times New Roman" w:cs="Times New Roman"/>
          </w:rPr>
          <w:delText xml:space="preserve">pictures </w:delText>
        </w:r>
      </w:del>
      <w:ins w:id="2" w:author="Lai, Lea" w:date="2023-11-10T12:02:00Z">
        <w:r w:rsidR="00D44E47">
          <w:rPr>
            <w:rFonts w:ascii="Times New Roman" w:hAnsi="Times New Roman" w:cs="Times New Roman"/>
          </w:rPr>
          <w:t>words</w:t>
        </w:r>
        <w:r w:rsidR="00D44E47">
          <w:rPr>
            <w:rFonts w:ascii="Times New Roman" w:hAnsi="Times New Roman" w:cs="Times New Roman"/>
          </w:rPr>
          <w:t xml:space="preserve"> </w:t>
        </w:r>
      </w:ins>
      <w:r>
        <w:rPr>
          <w:rFonts w:ascii="Times New Roman" w:hAnsi="Times New Roman" w:cs="Times New Roman"/>
        </w:rPr>
        <w:t xml:space="preserve">will appear on the screen one at a time. </w:t>
      </w:r>
      <w:bookmarkEnd w:id="0"/>
      <w:r w:rsidR="00E96779" w:rsidRPr="00E96779">
        <w:rPr>
          <w:rFonts w:ascii="Times New Roman" w:hAnsi="Times New Roman" w:cs="Times New Roman"/>
        </w:rPr>
        <w:t xml:space="preserve">Study the </w:t>
      </w:r>
      <w:r w:rsidR="00E96779">
        <w:rPr>
          <w:rFonts w:ascii="Times New Roman" w:hAnsi="Times New Roman" w:cs="Times New Roman"/>
        </w:rPr>
        <w:t>pictures</w:t>
      </w:r>
      <w:r w:rsidR="00E96779" w:rsidRPr="00E96779">
        <w:rPr>
          <w:rFonts w:ascii="Times New Roman" w:hAnsi="Times New Roman" w:cs="Times New Roman"/>
        </w:rPr>
        <w:t xml:space="preserve"> as they appear. After the </w:t>
      </w:r>
      <w:r w:rsidR="00E96779">
        <w:rPr>
          <w:rFonts w:ascii="Times New Roman" w:hAnsi="Times New Roman" w:cs="Times New Roman"/>
        </w:rPr>
        <w:t>pictures</w:t>
      </w:r>
      <w:r w:rsidR="001F310C">
        <w:rPr>
          <w:rFonts w:ascii="Times New Roman" w:hAnsi="Times New Roman" w:cs="Times New Roman"/>
        </w:rPr>
        <w:t>,</w:t>
      </w:r>
      <w:r w:rsidR="00E96779" w:rsidRPr="00E96779">
        <w:rPr>
          <w:rFonts w:ascii="Times New Roman" w:hAnsi="Times New Roman" w:cs="Times New Roman"/>
        </w:rPr>
        <w:t xml:space="preserve"> numbers </w:t>
      </w:r>
      <w:r w:rsidR="00E96779">
        <w:rPr>
          <w:rFonts w:ascii="Times New Roman" w:hAnsi="Times New Roman" w:cs="Times New Roman"/>
        </w:rPr>
        <w:t>will</w:t>
      </w:r>
      <w:r w:rsidR="00E96779" w:rsidRPr="00E96779">
        <w:rPr>
          <w:rFonts w:ascii="Times New Roman" w:hAnsi="Times New Roman" w:cs="Times New Roman"/>
        </w:rPr>
        <w:t xml:space="preserve"> appear one at a time. Add </w:t>
      </w:r>
      <w:r w:rsidR="003A40DD">
        <w:rPr>
          <w:rFonts w:ascii="Times New Roman" w:hAnsi="Times New Roman" w:cs="Times New Roman"/>
        </w:rPr>
        <w:t xml:space="preserve">the numbers </w:t>
      </w:r>
      <w:r w:rsidR="00E96779" w:rsidRPr="00E96779">
        <w:rPr>
          <w:rFonts w:ascii="Times New Roman" w:hAnsi="Times New Roman" w:cs="Times New Roman"/>
        </w:rPr>
        <w:t xml:space="preserve">together as they appear. </w:t>
      </w:r>
      <w:r w:rsidR="00E34C9F">
        <w:rPr>
          <w:rFonts w:ascii="Times New Roman" w:hAnsi="Times New Roman" w:cs="Times New Roman"/>
        </w:rPr>
        <w:t>Following, y</w:t>
      </w:r>
      <w:r w:rsidR="00E96779" w:rsidRPr="00E96779">
        <w:rPr>
          <w:rFonts w:ascii="Times New Roman" w:hAnsi="Times New Roman" w:cs="Times New Roman"/>
        </w:rPr>
        <w:t xml:space="preserve">ou will see a message ‘Type the Sum’. Enter that sum using your keyboard. </w:t>
      </w:r>
      <w:r w:rsidR="00D1604E">
        <w:rPr>
          <w:rFonts w:ascii="Times New Roman" w:hAnsi="Times New Roman" w:cs="Times New Roman"/>
        </w:rPr>
        <w:t>When finished, hit enter and y</w:t>
      </w:r>
      <w:r w:rsidR="00E96779" w:rsidRPr="00E96779">
        <w:rPr>
          <w:rFonts w:ascii="Times New Roman" w:hAnsi="Times New Roman" w:cs="Times New Roman"/>
        </w:rPr>
        <w:t>ou will then be shown the correct su</w:t>
      </w:r>
      <w:r w:rsidR="00E96779">
        <w:rPr>
          <w:rFonts w:ascii="Times New Roman" w:hAnsi="Times New Roman" w:cs="Times New Roman"/>
        </w:rPr>
        <w:t xml:space="preserve">m. Then, you will see </w:t>
      </w:r>
      <w:del w:id="3" w:author="Lai, Lea" w:date="2023-11-10T12:03:00Z">
        <w:r w:rsidR="00E96779" w:rsidDel="00D44E47">
          <w:rPr>
            <w:rFonts w:ascii="Times New Roman" w:hAnsi="Times New Roman" w:cs="Times New Roman"/>
          </w:rPr>
          <w:delText>the list of test pictures</w:delText>
        </w:r>
      </w:del>
      <w:ins w:id="4" w:author="Lai, Lea" w:date="2023-11-10T12:03:00Z">
        <w:r w:rsidR="00D44E47">
          <w:rPr>
            <w:rFonts w:ascii="Times New Roman" w:hAnsi="Times New Roman" w:cs="Times New Roman"/>
          </w:rPr>
          <w:t>first two letters of studied words one at a time</w:t>
        </w:r>
      </w:ins>
      <w:r w:rsidR="00E96779">
        <w:rPr>
          <w:rFonts w:ascii="Times New Roman" w:hAnsi="Times New Roman" w:cs="Times New Roman"/>
        </w:rPr>
        <w:t>,</w:t>
      </w:r>
      <w:ins w:id="5" w:author="Lai, Lea" w:date="2023-11-10T12:03:00Z">
        <w:r w:rsidR="00D44E47">
          <w:rPr>
            <w:rFonts w:ascii="Times New Roman" w:hAnsi="Times New Roman" w:cs="Times New Roman"/>
          </w:rPr>
          <w:t xml:space="preserve"> and you need to type in the words you remembered.</w:t>
        </w:r>
      </w:ins>
      <w:r w:rsidR="00E96779">
        <w:rPr>
          <w:rFonts w:ascii="Times New Roman" w:hAnsi="Times New Roman" w:cs="Times New Roman"/>
        </w:rPr>
        <w:t xml:space="preserve"> </w:t>
      </w:r>
      <w:del w:id="6" w:author="Lai, Lea" w:date="2023-11-10T12:03:00Z">
        <w:r w:rsidR="00E96779" w:rsidDel="00D44E47">
          <w:rPr>
            <w:rFonts w:ascii="Times New Roman" w:hAnsi="Times New Roman" w:cs="Times New Roman"/>
          </w:rPr>
          <w:delText xml:space="preserve">and followed by the display of each picture, you need to press “F” key to indicate you have seen this picture in study list, and “K” to indicate you haven’t seen this picture in study list. </w:delText>
        </w:r>
      </w:del>
    </w:p>
    <w:p w14:paraId="2B75EFB2" w14:textId="77777777" w:rsidR="00E96779" w:rsidRPr="00E96779" w:rsidRDefault="00E96779" w:rsidP="00E96779">
      <w:pPr>
        <w:rPr>
          <w:rFonts w:ascii="Times New Roman" w:hAnsi="Times New Roman" w:cs="Times New Roman"/>
        </w:rPr>
      </w:pPr>
    </w:p>
    <w:p w14:paraId="6679474B" w14:textId="398A8791" w:rsidR="00E96779" w:rsidRPr="00E96779" w:rsidRDefault="00E96779" w:rsidP="00E96779">
      <w:pPr>
        <w:rPr>
          <w:rFonts w:ascii="Times New Roman" w:hAnsi="Times New Roman" w:cs="Times New Roman"/>
        </w:rPr>
      </w:pPr>
      <w:r w:rsidRPr="00E96779">
        <w:rPr>
          <w:rFonts w:ascii="Times New Roman" w:hAnsi="Times New Roman" w:cs="Times New Roman"/>
        </w:rPr>
        <w:t>This same procedure will be used for each of the four lists after you finish the practice list. Start each new list by pressing the ‘enter’ key. These will vary in length. Do not worry if you fail to recall then all: It is very rare to find a person who can do that, except when the lists have very few words. But try your best. Please start the practice list now.</w:t>
      </w:r>
    </w:p>
    <w:p w14:paraId="55B0FAF6" w14:textId="77777777" w:rsidR="00E96779" w:rsidRPr="00E96779" w:rsidRDefault="00E96779" w:rsidP="00E96779">
      <w:pPr>
        <w:rPr>
          <w:rFonts w:ascii="Times New Roman" w:hAnsi="Times New Roman" w:cs="Times New Roman"/>
        </w:rPr>
      </w:pPr>
    </w:p>
    <w:p w14:paraId="6FE4D019" w14:textId="381051C2" w:rsidR="00E96779" w:rsidRDefault="00E96779" w:rsidP="00E96779">
      <w:pPr>
        <w:jc w:val="center"/>
        <w:rPr>
          <w:rFonts w:ascii="Times New Roman" w:hAnsi="Times New Roman" w:cs="Times New Roman"/>
        </w:rPr>
      </w:pPr>
      <w:r w:rsidRPr="00E96779">
        <w:rPr>
          <w:rFonts w:ascii="Times New Roman" w:hAnsi="Times New Roman" w:cs="Times New Roman"/>
        </w:rPr>
        <w:t>PRACTICE LIST</w:t>
      </w:r>
    </w:p>
    <w:p w14:paraId="545BA1D9" w14:textId="4A4292CA" w:rsidR="00E96779" w:rsidRPr="00E96779" w:rsidRDefault="00E96779" w:rsidP="00E96779">
      <w:pPr>
        <w:pStyle w:val="a3"/>
        <w:numPr>
          <w:ilvl w:val="0"/>
          <w:numId w:val="4"/>
        </w:numPr>
        <w:ind w:firstLineChars="0"/>
        <w:jc w:val="left"/>
        <w:rPr>
          <w:rFonts w:ascii="Times New Roman" w:hAnsi="Times New Roman" w:cs="Times New Roman"/>
        </w:rPr>
      </w:pPr>
      <w:r>
        <w:rPr>
          <w:rFonts w:ascii="Times New Roman" w:hAnsi="Times New Roman" w:cs="Times New Roman"/>
        </w:rPr>
        <w:t>Test phase1</w:t>
      </w:r>
    </w:p>
    <w:p w14:paraId="46C56300" w14:textId="5407AA9D" w:rsidR="00E96779" w:rsidRPr="00E96779" w:rsidRDefault="00E96779" w:rsidP="00E96779">
      <w:pPr>
        <w:rPr>
          <w:rFonts w:ascii="Times New Roman" w:hAnsi="Times New Roman" w:cs="Times New Roman"/>
        </w:rPr>
      </w:pPr>
      <w:r w:rsidRPr="00E96779">
        <w:rPr>
          <w:rFonts w:ascii="Times New Roman" w:hAnsi="Times New Roman" w:cs="Times New Roman"/>
        </w:rPr>
        <w:t>Now you have finished the practice</w:t>
      </w:r>
      <w:r w:rsidR="00A20E69">
        <w:rPr>
          <w:rFonts w:ascii="Times New Roman" w:hAnsi="Times New Roman" w:cs="Times New Roman"/>
        </w:rPr>
        <w:t xml:space="preserve">. </w:t>
      </w:r>
      <w:r w:rsidRPr="00E96779">
        <w:rPr>
          <w:rFonts w:ascii="Times New Roman" w:hAnsi="Times New Roman" w:cs="Times New Roman"/>
        </w:rPr>
        <w:t>When ready, start the study list with the ‘enter’ key</w:t>
      </w:r>
      <w:r w:rsidR="00CF1349">
        <w:rPr>
          <w:rFonts w:ascii="Times New Roman" w:hAnsi="Times New Roman" w:cs="Times New Roman"/>
        </w:rPr>
        <w:t>.</w:t>
      </w:r>
    </w:p>
    <w:p w14:paraId="7C9BB6BE" w14:textId="1F55928B" w:rsidR="00E96779" w:rsidRDefault="00E96779" w:rsidP="00E96779">
      <w:pPr>
        <w:jc w:val="center"/>
        <w:rPr>
          <w:rFonts w:ascii="Times New Roman" w:hAnsi="Times New Roman" w:cs="Times New Roman"/>
        </w:rPr>
      </w:pPr>
      <w:r>
        <w:rPr>
          <w:rFonts w:ascii="Times New Roman" w:hAnsi="Times New Roman" w:cs="Times New Roman"/>
        </w:rPr>
        <w:t>TEST LIST</w:t>
      </w:r>
    </w:p>
    <w:p w14:paraId="291B4453" w14:textId="3ED80CB0" w:rsidR="00E96779" w:rsidRDefault="00E96779" w:rsidP="00E96779">
      <w:pPr>
        <w:jc w:val="center"/>
        <w:rPr>
          <w:rFonts w:ascii="Times New Roman" w:hAnsi="Times New Roman" w:cs="Times New Roman"/>
        </w:rPr>
      </w:pPr>
      <w:r>
        <w:rPr>
          <w:rFonts w:ascii="Times New Roman" w:hAnsi="Times New Roman" w:cs="Times New Roman"/>
        </w:rPr>
        <w:t>…</w:t>
      </w:r>
    </w:p>
    <w:p w14:paraId="1701C91B" w14:textId="27CD2144" w:rsidR="00E96779" w:rsidRDefault="00E96779" w:rsidP="00E96779">
      <w:pPr>
        <w:jc w:val="center"/>
        <w:rPr>
          <w:rFonts w:ascii="Times New Roman" w:hAnsi="Times New Roman" w:cs="Times New Roman"/>
        </w:rPr>
      </w:pPr>
      <w:r>
        <w:rPr>
          <w:rFonts w:ascii="Times New Roman" w:hAnsi="Times New Roman" w:cs="Times New Roman"/>
        </w:rPr>
        <w:t>TEST LIST</w:t>
      </w:r>
    </w:p>
    <w:p w14:paraId="2C34CA84" w14:textId="1ACD1F9D" w:rsidR="00E96779" w:rsidRDefault="00E96779" w:rsidP="00E96779">
      <w:pPr>
        <w:pStyle w:val="a3"/>
        <w:numPr>
          <w:ilvl w:val="0"/>
          <w:numId w:val="4"/>
        </w:numPr>
        <w:ind w:firstLineChars="0"/>
        <w:rPr>
          <w:rFonts w:ascii="Times New Roman" w:hAnsi="Times New Roman" w:cs="Times New Roman"/>
        </w:rPr>
      </w:pPr>
      <w:r>
        <w:rPr>
          <w:rFonts w:ascii="Times New Roman" w:hAnsi="Times New Roman" w:cs="Times New Roman"/>
        </w:rPr>
        <w:t>Test phase2</w:t>
      </w:r>
    </w:p>
    <w:p w14:paraId="448D48AD" w14:textId="3FEE8BC5" w:rsidR="00E96779" w:rsidRDefault="00E96779" w:rsidP="00E96779">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ow you will </w:t>
      </w:r>
      <w:r w:rsidR="00A84DF0">
        <w:rPr>
          <w:rFonts w:ascii="Times New Roman" w:hAnsi="Times New Roman" w:cs="Times New Roman"/>
        </w:rPr>
        <w:t xml:space="preserve">continue with a similar trial, but slightly different steps. </w:t>
      </w:r>
      <w:r w:rsidR="00A84DF0">
        <w:rPr>
          <w:rFonts w:ascii="Times New Roman" w:hAnsi="Times New Roman" w:cs="Times New Roman" w:hint="eastAsia"/>
        </w:rPr>
        <w:t>Y</w:t>
      </w:r>
      <w:r w:rsidR="00A84DF0">
        <w:rPr>
          <w:rFonts w:ascii="Times New Roman" w:hAnsi="Times New Roman" w:cs="Times New Roman"/>
        </w:rPr>
        <w:t xml:space="preserve">ou will </w:t>
      </w:r>
      <w:r>
        <w:rPr>
          <w:rFonts w:ascii="Times New Roman" w:hAnsi="Times New Roman" w:cs="Times New Roman"/>
        </w:rPr>
        <w:t xml:space="preserve">not see the study </w:t>
      </w:r>
      <w:del w:id="7" w:author="Lai, Lea" w:date="2023-11-10T12:04:00Z">
        <w:r w:rsidDel="00BC32B0">
          <w:rPr>
            <w:rFonts w:ascii="Times New Roman" w:hAnsi="Times New Roman" w:cs="Times New Roman"/>
          </w:rPr>
          <w:delText xml:space="preserve">pictures’ </w:delText>
        </w:r>
      </w:del>
      <w:ins w:id="8" w:author="Lai, Lea" w:date="2023-11-10T12:04:00Z">
        <w:r w:rsidR="00BC32B0">
          <w:rPr>
            <w:rFonts w:ascii="Times New Roman" w:hAnsi="Times New Roman" w:cs="Times New Roman"/>
          </w:rPr>
          <w:t>words’</w:t>
        </w:r>
        <w:r w:rsidR="00BC32B0">
          <w:rPr>
            <w:rFonts w:ascii="Times New Roman" w:hAnsi="Times New Roman" w:cs="Times New Roman"/>
          </w:rPr>
          <w:t xml:space="preserve"> </w:t>
        </w:r>
      </w:ins>
      <w:r>
        <w:rPr>
          <w:rFonts w:ascii="Times New Roman" w:hAnsi="Times New Roman" w:cs="Times New Roman"/>
        </w:rPr>
        <w:t>list</w:t>
      </w:r>
      <w:r w:rsidR="00A84DF0">
        <w:rPr>
          <w:rFonts w:ascii="Times New Roman" w:hAnsi="Times New Roman" w:cs="Times New Roman"/>
        </w:rPr>
        <w:t xml:space="preserve">, but only a single long list of the test </w:t>
      </w:r>
      <w:del w:id="9" w:author="Lai, Lea" w:date="2023-11-10T12:04:00Z">
        <w:r w:rsidR="00A84DF0" w:rsidDel="00BC32B0">
          <w:rPr>
            <w:rFonts w:ascii="Times New Roman" w:hAnsi="Times New Roman" w:cs="Times New Roman"/>
          </w:rPr>
          <w:delText>pictures</w:delText>
        </w:r>
      </w:del>
      <w:ins w:id="10" w:author="Lai, Lea" w:date="2023-11-10T12:04:00Z">
        <w:r w:rsidR="00BC32B0">
          <w:rPr>
            <w:rFonts w:ascii="Times New Roman" w:hAnsi="Times New Roman" w:cs="Times New Roman"/>
          </w:rPr>
          <w:t>words</w:t>
        </w:r>
      </w:ins>
      <w:r>
        <w:rPr>
          <w:rFonts w:ascii="Times New Roman" w:hAnsi="Times New Roman" w:cs="Times New Roman"/>
        </w:rPr>
        <w:t xml:space="preserve">. </w:t>
      </w:r>
      <w:proofErr w:type="gramStart"/>
      <w:r w:rsidR="00A84DF0">
        <w:rPr>
          <w:rFonts w:ascii="Times New Roman" w:hAnsi="Times New Roman" w:cs="Times New Roman"/>
        </w:rPr>
        <w:t>Similar to</w:t>
      </w:r>
      <w:proofErr w:type="gramEnd"/>
      <w:r w:rsidR="00A84DF0">
        <w:rPr>
          <w:rFonts w:ascii="Times New Roman" w:hAnsi="Times New Roman" w:cs="Times New Roman"/>
        </w:rPr>
        <w:t xml:space="preserve"> previous test list, you </w:t>
      </w:r>
      <w:del w:id="11" w:author="Lai, Lea" w:date="2023-11-10T12:04:00Z">
        <w:r w:rsidR="00A84DF0" w:rsidDel="00BC32B0">
          <w:rPr>
            <w:rFonts w:ascii="Times New Roman" w:hAnsi="Times New Roman" w:cs="Times New Roman"/>
          </w:rPr>
          <w:delText>need to</w:delText>
        </w:r>
      </w:del>
      <w:bookmarkStart w:id="12" w:name="_Hlk150510403"/>
      <w:r w:rsidR="00A84DF0">
        <w:rPr>
          <w:rFonts w:ascii="Times New Roman" w:hAnsi="Times New Roman" w:cs="Times New Roman"/>
        </w:rPr>
        <w:t xml:space="preserve"> </w:t>
      </w:r>
      <w:ins w:id="13" w:author="Lai, Lea" w:date="2023-11-10T12:04:00Z">
        <w:r w:rsidR="00BC32B0">
          <w:rPr>
            <w:rFonts w:ascii="Times New Roman" w:hAnsi="Times New Roman" w:cs="Times New Roman"/>
          </w:rPr>
          <w:t>you will see first two letters of studied words one at a time, and you need to type in the words you remembered.</w:t>
        </w:r>
      </w:ins>
      <w:bookmarkEnd w:id="12"/>
      <w:ins w:id="14" w:author="Lai, Lea" w:date="2023-11-10T12:05:00Z">
        <w:r w:rsidR="00BC32B0">
          <w:rPr>
            <w:rFonts w:ascii="Times New Roman" w:hAnsi="Times New Roman" w:cs="Times New Roman"/>
          </w:rPr>
          <w:t xml:space="preserve"> </w:t>
        </w:r>
      </w:ins>
      <w:del w:id="15" w:author="Lai, Lea" w:date="2023-11-10T12:04:00Z">
        <w:r w:rsidDel="00BC32B0">
          <w:rPr>
            <w:rFonts w:ascii="Times New Roman" w:hAnsi="Times New Roman" w:cs="Times New Roman"/>
          </w:rPr>
          <w:delText xml:space="preserve">judge </w:delText>
        </w:r>
        <w:r w:rsidR="00A84DF0" w:rsidDel="00BC32B0">
          <w:rPr>
            <w:rFonts w:ascii="Times New Roman" w:hAnsi="Times New Roman" w:cs="Times New Roman"/>
          </w:rPr>
          <w:delText xml:space="preserve">each picture of whether </w:delText>
        </w:r>
        <w:r w:rsidDel="00BC32B0">
          <w:rPr>
            <w:rFonts w:ascii="Times New Roman" w:hAnsi="Times New Roman" w:cs="Times New Roman"/>
          </w:rPr>
          <w:delText>you have seen them in all previous trials</w:delText>
        </w:r>
        <w:r w:rsidR="00A84DF0" w:rsidDel="00BC32B0">
          <w:rPr>
            <w:rFonts w:ascii="Times New Roman" w:hAnsi="Times New Roman" w:cs="Times New Roman"/>
          </w:rPr>
          <w:delText xml:space="preserve"> or not</w:delText>
        </w:r>
        <w:r w:rsidDel="00BC32B0">
          <w:rPr>
            <w:rFonts w:ascii="Times New Roman" w:hAnsi="Times New Roman" w:cs="Times New Roman"/>
          </w:rPr>
          <w:delText xml:space="preserve">. </w:delText>
        </w:r>
        <w:r w:rsidR="0060182E" w:rsidDel="00BC32B0">
          <w:rPr>
            <w:rFonts w:ascii="Times New Roman" w:hAnsi="Times New Roman" w:cs="Times New Roman"/>
          </w:rPr>
          <w:delText>P</w:delText>
        </w:r>
        <w:r w:rsidDel="00BC32B0">
          <w:rPr>
            <w:rFonts w:ascii="Times New Roman" w:hAnsi="Times New Roman" w:cs="Times New Roman"/>
          </w:rPr>
          <w:delText>ress “F” key to indicate you have seen this picture in study list, and “K” to indicate you haven’t seen this picture in</w:delText>
        </w:r>
        <w:r w:rsidR="000F342E" w:rsidDel="00BC32B0">
          <w:rPr>
            <w:rFonts w:ascii="Times New Roman" w:hAnsi="Times New Roman" w:cs="Times New Roman"/>
          </w:rPr>
          <w:delText xml:space="preserve"> all previous’ </w:delText>
        </w:r>
        <w:r w:rsidDel="00BC32B0">
          <w:rPr>
            <w:rFonts w:ascii="Times New Roman" w:hAnsi="Times New Roman" w:cs="Times New Roman"/>
          </w:rPr>
          <w:delText>study</w:delText>
        </w:r>
        <w:r w:rsidR="000F342E" w:rsidDel="00BC32B0">
          <w:rPr>
            <w:rFonts w:ascii="Times New Roman" w:hAnsi="Times New Roman" w:cs="Times New Roman"/>
          </w:rPr>
          <w:delText xml:space="preserve"> </w:delText>
        </w:r>
        <w:r w:rsidDel="00BC32B0">
          <w:rPr>
            <w:rFonts w:ascii="Times New Roman" w:hAnsi="Times New Roman" w:cs="Times New Roman"/>
          </w:rPr>
          <w:delText xml:space="preserve">list. </w:delText>
        </w:r>
        <w:r w:rsidRPr="00E96779" w:rsidDel="00BC32B0">
          <w:rPr>
            <w:rFonts w:ascii="Times New Roman" w:hAnsi="Times New Roman" w:cs="Times New Roman"/>
          </w:rPr>
          <w:delText>When ready, start the study list with the ‘enter’ key, and start the three remaining lists the same way.</w:delText>
        </w:r>
      </w:del>
    </w:p>
    <w:p w14:paraId="452E150D" w14:textId="0BC284DD" w:rsidR="00E96779" w:rsidRDefault="00E96779" w:rsidP="00E96779">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EST LIST</w:t>
      </w:r>
    </w:p>
    <w:p w14:paraId="21314219" w14:textId="77777777" w:rsidR="00E96779" w:rsidRDefault="00E96779" w:rsidP="00E96779">
      <w:pPr>
        <w:rPr>
          <w:rFonts w:ascii="Times New Roman" w:hAnsi="Times New Roman" w:cs="Times New Roman"/>
        </w:rPr>
      </w:pPr>
    </w:p>
    <w:p w14:paraId="34088982" w14:textId="63940C2A" w:rsidR="00E96779" w:rsidRPr="00E96779" w:rsidRDefault="00E96779" w:rsidP="00E96779">
      <w:pPr>
        <w:pStyle w:val="a3"/>
        <w:numPr>
          <w:ilvl w:val="0"/>
          <w:numId w:val="4"/>
        </w:numPr>
        <w:ind w:firstLineChars="0"/>
        <w:rPr>
          <w:rFonts w:ascii="Times New Roman" w:hAnsi="Times New Roman" w:cs="Times New Roman"/>
        </w:rPr>
      </w:pPr>
      <w:r w:rsidRPr="00E96779">
        <w:rPr>
          <w:rFonts w:ascii="Times New Roman" w:hAnsi="Times New Roman" w:cs="Times New Roman"/>
        </w:rPr>
        <w:t>After the whole experiment:</w:t>
      </w:r>
    </w:p>
    <w:p w14:paraId="46901532" w14:textId="153F6ACA" w:rsidR="00E96779" w:rsidRPr="00E96779" w:rsidRDefault="00E96779" w:rsidP="00E96779">
      <w:pPr>
        <w:pStyle w:val="a3"/>
        <w:numPr>
          <w:ilvl w:val="0"/>
          <w:numId w:val="3"/>
        </w:numPr>
        <w:ind w:firstLineChars="0"/>
        <w:rPr>
          <w:rFonts w:ascii="Times New Roman" w:hAnsi="Times New Roman" w:cs="Times New Roman"/>
        </w:rPr>
      </w:pPr>
      <w:r w:rsidRPr="00E96779">
        <w:rPr>
          <w:rFonts w:ascii="Times New Roman" w:hAnsi="Times New Roman" w:cs="Times New Roman"/>
        </w:rPr>
        <w:t xml:space="preserve">Did you use pen, paper, </w:t>
      </w:r>
      <w:proofErr w:type="gramStart"/>
      <w:r w:rsidRPr="00E96779">
        <w:rPr>
          <w:rFonts w:ascii="Times New Roman" w:hAnsi="Times New Roman" w:cs="Times New Roman"/>
        </w:rPr>
        <w:t>memo</w:t>
      </w:r>
      <w:proofErr w:type="gramEnd"/>
      <w:r w:rsidRPr="00E96779">
        <w:rPr>
          <w:rFonts w:ascii="Times New Roman" w:hAnsi="Times New Roman" w:cs="Times New Roman"/>
        </w:rPr>
        <w:t xml:space="preserve"> or any related tools to help you with remembering during the process?  yes or </w:t>
      </w:r>
      <w:proofErr w:type="gramStart"/>
      <w:r w:rsidRPr="00E96779">
        <w:rPr>
          <w:rFonts w:ascii="Times New Roman" w:hAnsi="Times New Roman" w:cs="Times New Roman"/>
        </w:rPr>
        <w:t>no</w:t>
      </w:r>
      <w:proofErr w:type="gramEnd"/>
    </w:p>
    <w:p w14:paraId="18DD9437" w14:textId="77777777" w:rsidR="00E96779" w:rsidRDefault="00E96779" w:rsidP="00E96779">
      <w:pPr>
        <w:rPr>
          <w:rFonts w:ascii="Times New Roman" w:hAnsi="Times New Roman" w:cs="Times New Roman"/>
        </w:rPr>
      </w:pPr>
    </w:p>
    <w:p w14:paraId="18A599AF" w14:textId="77777777" w:rsidR="00E96779" w:rsidRPr="00E96779" w:rsidRDefault="00E96779" w:rsidP="00E96779">
      <w:pPr>
        <w:rPr>
          <w:rFonts w:ascii="Times New Roman" w:hAnsi="Times New Roman" w:cs="Times New Roman"/>
        </w:rPr>
      </w:pPr>
    </w:p>
    <w:p w14:paraId="2089F842" w14:textId="77777777" w:rsidR="00E96779" w:rsidRPr="00E96779" w:rsidRDefault="00E96779" w:rsidP="00E96779">
      <w:pPr>
        <w:rPr>
          <w:rFonts w:ascii="Times New Roman" w:hAnsi="Times New Roman" w:cs="Times New Roman"/>
        </w:rPr>
      </w:pPr>
      <w:r w:rsidRPr="00E96779">
        <w:rPr>
          <w:rFonts w:ascii="Times New Roman" w:hAnsi="Times New Roman" w:cs="Times New Roman"/>
        </w:rPr>
        <w:t>Thank you for participating in our research study. We are interested in how memory operates when helped by the fact that words appear approximately in alphabetic order.</w:t>
      </w:r>
    </w:p>
    <w:p w14:paraId="6805AE54" w14:textId="77777777" w:rsidR="00E96779" w:rsidRPr="00E96779" w:rsidRDefault="00E96779" w:rsidP="00E96779">
      <w:pPr>
        <w:rPr>
          <w:rFonts w:ascii="Times New Roman" w:hAnsi="Times New Roman" w:cs="Times New Roman"/>
        </w:rPr>
      </w:pPr>
    </w:p>
    <w:p w14:paraId="3CFDA8C1" w14:textId="77777777" w:rsidR="00E96779" w:rsidRPr="00E96779" w:rsidRDefault="00E96779" w:rsidP="00E96779">
      <w:pPr>
        <w:rPr>
          <w:rFonts w:ascii="Times New Roman" w:hAnsi="Times New Roman" w:cs="Times New Roman"/>
        </w:rPr>
      </w:pPr>
      <w:r w:rsidRPr="00E96779">
        <w:rPr>
          <w:rFonts w:ascii="Times New Roman" w:hAnsi="Times New Roman" w:cs="Times New Roman"/>
        </w:rPr>
        <w:t>Please proceed to the next page to finish the experiment and receive your payment.</w:t>
      </w:r>
    </w:p>
    <w:p w14:paraId="110626BB" w14:textId="77777777" w:rsidR="00E96779" w:rsidRPr="00E96779" w:rsidRDefault="00E96779" w:rsidP="00E96779">
      <w:pPr>
        <w:rPr>
          <w:rFonts w:ascii="Times New Roman" w:hAnsi="Times New Roman" w:cs="Times New Roman"/>
        </w:rPr>
      </w:pPr>
    </w:p>
    <w:sectPr w:rsidR="00E96779" w:rsidRPr="00E967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B2DE5" w14:textId="77777777" w:rsidR="00550143" w:rsidRDefault="00550143" w:rsidP="001E27D5">
      <w:r>
        <w:separator/>
      </w:r>
    </w:p>
  </w:endnote>
  <w:endnote w:type="continuationSeparator" w:id="0">
    <w:p w14:paraId="552B2960" w14:textId="77777777" w:rsidR="00550143" w:rsidRDefault="00550143" w:rsidP="001E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E179A" w14:textId="77777777" w:rsidR="00550143" w:rsidRDefault="00550143" w:rsidP="001E27D5">
      <w:r>
        <w:separator/>
      </w:r>
    </w:p>
  </w:footnote>
  <w:footnote w:type="continuationSeparator" w:id="0">
    <w:p w14:paraId="597C0F87" w14:textId="77777777" w:rsidR="00550143" w:rsidRDefault="00550143" w:rsidP="001E2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38D"/>
    <w:multiLevelType w:val="hybridMultilevel"/>
    <w:tmpl w:val="962805E6"/>
    <w:lvl w:ilvl="0" w:tplc="3CE6CA8A">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5B6B37"/>
    <w:multiLevelType w:val="hybridMultilevel"/>
    <w:tmpl w:val="EB12BE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FC7041B"/>
    <w:multiLevelType w:val="hybridMultilevel"/>
    <w:tmpl w:val="2518680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14926A86"/>
    <w:multiLevelType w:val="hybridMultilevel"/>
    <w:tmpl w:val="C8D8B98A"/>
    <w:lvl w:ilvl="0" w:tplc="FDAA0E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BE218A"/>
    <w:multiLevelType w:val="hybridMultilevel"/>
    <w:tmpl w:val="C23627AA"/>
    <w:lvl w:ilvl="0" w:tplc="F700773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15116910">
    <w:abstractNumId w:val="1"/>
  </w:num>
  <w:num w:numId="2" w16cid:durableId="915241989">
    <w:abstractNumId w:val="2"/>
  </w:num>
  <w:num w:numId="3" w16cid:durableId="2060013876">
    <w:abstractNumId w:val="4"/>
  </w:num>
  <w:num w:numId="4" w16cid:durableId="1220902247">
    <w:abstractNumId w:val="0"/>
  </w:num>
  <w:num w:numId="5" w16cid:durableId="198064270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i, Lea">
    <w15:presenceInfo w15:providerId="AD" w15:userId="S::shulai@iu.edu::5b86e4f5-a0a6-492a-9a4b-10bb9d8bb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F8"/>
    <w:rsid w:val="000F342E"/>
    <w:rsid w:val="001B53A3"/>
    <w:rsid w:val="001E27D5"/>
    <w:rsid w:val="001F310C"/>
    <w:rsid w:val="00344547"/>
    <w:rsid w:val="003A40DD"/>
    <w:rsid w:val="004F6E55"/>
    <w:rsid w:val="00550143"/>
    <w:rsid w:val="0060182E"/>
    <w:rsid w:val="007043F9"/>
    <w:rsid w:val="007A49DE"/>
    <w:rsid w:val="00A20E69"/>
    <w:rsid w:val="00A84DF0"/>
    <w:rsid w:val="00B04570"/>
    <w:rsid w:val="00BC32B0"/>
    <w:rsid w:val="00BC41F8"/>
    <w:rsid w:val="00C535AC"/>
    <w:rsid w:val="00C65958"/>
    <w:rsid w:val="00CF1349"/>
    <w:rsid w:val="00D1604E"/>
    <w:rsid w:val="00D44E47"/>
    <w:rsid w:val="00DE33D0"/>
    <w:rsid w:val="00E34C9F"/>
    <w:rsid w:val="00E96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0D731"/>
  <w15:chartTrackingRefBased/>
  <w15:docId w15:val="{0D2645A4-AE63-42B7-AEEB-8FEB9D4A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96779"/>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6779"/>
    <w:pPr>
      <w:ind w:firstLineChars="200" w:firstLine="420"/>
    </w:pPr>
  </w:style>
  <w:style w:type="character" w:customStyle="1" w:styleId="20">
    <w:name w:val="标题 2 字符"/>
    <w:basedOn w:val="a0"/>
    <w:link w:val="2"/>
    <w:uiPriority w:val="9"/>
    <w:rsid w:val="00E96779"/>
    <w:rPr>
      <w:rFonts w:asciiTheme="majorHAnsi" w:eastAsiaTheme="majorEastAsia" w:hAnsiTheme="majorHAnsi" w:cstheme="majorBidi"/>
      <w:b/>
      <w:bCs/>
      <w:kern w:val="0"/>
      <w:sz w:val="32"/>
      <w:szCs w:val="32"/>
    </w:rPr>
  </w:style>
  <w:style w:type="paragraph" w:styleId="a4">
    <w:name w:val="header"/>
    <w:basedOn w:val="a"/>
    <w:link w:val="a5"/>
    <w:uiPriority w:val="99"/>
    <w:unhideWhenUsed/>
    <w:rsid w:val="001E27D5"/>
    <w:pPr>
      <w:tabs>
        <w:tab w:val="center" w:pos="4153"/>
        <w:tab w:val="right" w:pos="8306"/>
      </w:tabs>
      <w:snapToGrid w:val="0"/>
      <w:jc w:val="center"/>
    </w:pPr>
    <w:rPr>
      <w:sz w:val="18"/>
      <w:szCs w:val="18"/>
    </w:rPr>
  </w:style>
  <w:style w:type="character" w:customStyle="1" w:styleId="a5">
    <w:name w:val="页眉 字符"/>
    <w:basedOn w:val="a0"/>
    <w:link w:val="a4"/>
    <w:uiPriority w:val="99"/>
    <w:rsid w:val="001E27D5"/>
    <w:rPr>
      <w:sz w:val="18"/>
      <w:szCs w:val="18"/>
    </w:rPr>
  </w:style>
  <w:style w:type="paragraph" w:styleId="a6">
    <w:name w:val="footer"/>
    <w:basedOn w:val="a"/>
    <w:link w:val="a7"/>
    <w:uiPriority w:val="99"/>
    <w:unhideWhenUsed/>
    <w:rsid w:val="001E27D5"/>
    <w:pPr>
      <w:tabs>
        <w:tab w:val="center" w:pos="4153"/>
        <w:tab w:val="right" w:pos="8306"/>
      </w:tabs>
      <w:snapToGrid w:val="0"/>
      <w:jc w:val="left"/>
    </w:pPr>
    <w:rPr>
      <w:sz w:val="18"/>
      <w:szCs w:val="18"/>
    </w:rPr>
  </w:style>
  <w:style w:type="character" w:customStyle="1" w:styleId="a7">
    <w:name w:val="页脚 字符"/>
    <w:basedOn w:val="a0"/>
    <w:link w:val="a6"/>
    <w:uiPriority w:val="99"/>
    <w:rsid w:val="001E27D5"/>
    <w:rPr>
      <w:sz w:val="18"/>
      <w:szCs w:val="18"/>
    </w:rPr>
  </w:style>
  <w:style w:type="paragraph" w:styleId="a8">
    <w:name w:val="Revision"/>
    <w:hidden/>
    <w:uiPriority w:val="99"/>
    <w:semiHidden/>
    <w:rsid w:val="00D44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Lea</dc:creator>
  <cp:keywords/>
  <dc:description/>
  <cp:lastModifiedBy>Lai, Lea</cp:lastModifiedBy>
  <cp:revision>23</cp:revision>
  <dcterms:created xsi:type="dcterms:W3CDTF">2023-07-12T18:16:00Z</dcterms:created>
  <dcterms:modified xsi:type="dcterms:W3CDTF">2023-11-10T17:06:00Z</dcterms:modified>
</cp:coreProperties>
</file>