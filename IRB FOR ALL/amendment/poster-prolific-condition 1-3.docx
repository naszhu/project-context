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1666C" w14:textId="66C85170" w:rsidR="00FB3F07" w:rsidRPr="00FB3F07" w:rsidRDefault="00FB3F07" w:rsidP="00FB3F07">
      <w:pPr>
        <w:spacing w:after="15" w:line="265" w:lineRule="auto"/>
        <w:ind w:right="2" w:firstLineChars="0" w:firstLine="0"/>
        <w:jc w:val="center"/>
        <w:rPr>
          <w:rFonts w:ascii="Times New Roman" w:hAnsi="Times New Roman" w:cs="Times New Roman"/>
          <w:b/>
        </w:rPr>
      </w:pPr>
      <w:r w:rsidRPr="00FB3F07">
        <w:rPr>
          <w:rFonts w:ascii="Times New Roman" w:hAnsi="Times New Roman" w:cs="Times New Roman"/>
          <w:b/>
        </w:rPr>
        <w:t xml:space="preserve">Prolific - Posted advertisement on this </w:t>
      </w:r>
      <w:proofErr w:type="gramStart"/>
      <w:r w:rsidRPr="00FB3F07">
        <w:rPr>
          <w:rFonts w:ascii="Times New Roman" w:hAnsi="Times New Roman" w:cs="Times New Roman"/>
          <w:b/>
        </w:rPr>
        <w:t>platform</w:t>
      </w:r>
      <w:proofErr w:type="gramEnd"/>
    </w:p>
    <w:p w14:paraId="1CF330ED" w14:textId="0E0D8A3A" w:rsidR="00FB3F07" w:rsidRPr="00FB3F07" w:rsidRDefault="00FB3F07" w:rsidP="00FB3F07">
      <w:pPr>
        <w:spacing w:after="368" w:line="265" w:lineRule="auto"/>
        <w:ind w:right="2" w:firstLineChars="0" w:firstLine="0"/>
        <w:jc w:val="center"/>
        <w:rPr>
          <w:rFonts w:ascii="Times New Roman" w:hAnsi="Times New Roman" w:cs="Times New Roman"/>
          <w:b/>
        </w:rPr>
      </w:pPr>
      <w:r w:rsidRPr="00FB3F07">
        <w:rPr>
          <w:rFonts w:ascii="Times New Roman" w:hAnsi="Times New Roman" w:cs="Times New Roman"/>
          <w:b/>
        </w:rPr>
        <w:t>Memory with word and pictures</w:t>
      </w:r>
      <w:commentRangeStart w:id="0"/>
      <w:r w:rsidRPr="00FB3F07">
        <w:rPr>
          <w:rFonts w:ascii="Times New Roman" w:hAnsi="Times New Roman" w:cs="Times New Roman"/>
          <w:b/>
        </w:rPr>
        <w:t xml:space="preserve"> experiment</w:t>
      </w:r>
      <w:commentRangeEnd w:id="0"/>
      <w:r w:rsidR="00603BA1">
        <w:rPr>
          <w:rStyle w:val="a7"/>
        </w:rPr>
        <w:commentReference w:id="0"/>
      </w:r>
    </w:p>
    <w:p w14:paraId="38A8B8F5" w14:textId="18D808AC" w:rsidR="00FB3F07" w:rsidRPr="00FB3F07" w:rsidRDefault="00FB3F07" w:rsidP="00FB3F07">
      <w:pPr>
        <w:spacing w:line="240" w:lineRule="auto"/>
        <w:jc w:val="center"/>
        <w:rPr>
          <w:rFonts w:ascii="Times New Roman" w:hAnsi="Times New Roman" w:cs="Times New Roman"/>
          <w:b/>
        </w:rPr>
      </w:pPr>
    </w:p>
    <w:p w14:paraId="3BCC6612" w14:textId="77777777" w:rsidR="00FB3F07" w:rsidRPr="00FB3F07" w:rsidRDefault="00FB3F07" w:rsidP="00FB3F07">
      <w:pPr>
        <w:tabs>
          <w:tab w:val="center" w:pos="720"/>
          <w:tab w:val="center" w:pos="1440"/>
          <w:tab w:val="center" w:pos="2642"/>
        </w:tabs>
        <w:spacing w:after="36" w:line="259" w:lineRule="auto"/>
        <w:ind w:firstLineChars="0" w:firstLine="0"/>
        <w:rPr>
          <w:rFonts w:ascii="Times New Roman" w:hAnsi="Times New Roman" w:cs="Times New Roman"/>
        </w:rPr>
      </w:pPr>
      <w:proofErr w:type="gramStart"/>
      <w:r w:rsidRPr="00FB3F07">
        <w:rPr>
          <w:rFonts w:ascii="Times New Roman" w:hAnsi="Times New Roman" w:cs="Times New Roman"/>
          <w:b/>
        </w:rPr>
        <w:t>Who</w:t>
      </w:r>
      <w:proofErr w:type="gramEnd"/>
      <w:r w:rsidRPr="00FB3F07">
        <w:rPr>
          <w:rFonts w:ascii="Times New Roman" w:hAnsi="Times New Roman" w:cs="Times New Roman"/>
          <w:b/>
        </w:rPr>
        <w:t xml:space="preserve"> </w:t>
      </w:r>
    </w:p>
    <w:p w14:paraId="2B749CED" w14:textId="77777777" w:rsidR="00FB3F07" w:rsidRPr="00FB3F07" w:rsidRDefault="00FB3F07" w:rsidP="00FB3F07">
      <w:pPr>
        <w:tabs>
          <w:tab w:val="center" w:pos="720"/>
          <w:tab w:val="center" w:pos="1440"/>
          <w:tab w:val="center" w:pos="3364"/>
        </w:tabs>
        <w:rPr>
          <w:rFonts w:ascii="Times New Roman" w:hAnsi="Times New Roman" w:cs="Times New Roman"/>
        </w:rPr>
      </w:pPr>
      <w:r w:rsidRPr="00FB3F07">
        <w:rPr>
          <w:rFonts w:ascii="Times New Roman" w:hAnsi="Times New Roman" w:cs="Times New Roman"/>
        </w:rPr>
        <w:t xml:space="preserve">This research is intended for individual 18 years of age or older and for residents of the United States. </w:t>
      </w:r>
    </w:p>
    <w:p w14:paraId="33B50884" w14:textId="77777777" w:rsidR="00FB3F07" w:rsidRPr="00FB3F07" w:rsidRDefault="00FB3F07" w:rsidP="00FB3F07">
      <w:pPr>
        <w:tabs>
          <w:tab w:val="center" w:pos="720"/>
          <w:tab w:val="center" w:pos="1440"/>
          <w:tab w:val="center" w:pos="3364"/>
        </w:tabs>
        <w:rPr>
          <w:rFonts w:ascii="Times New Roman" w:hAnsi="Times New Roman" w:cs="Times New Roman"/>
        </w:rPr>
      </w:pPr>
    </w:p>
    <w:p w14:paraId="43147051" w14:textId="77777777" w:rsidR="00FB3F07" w:rsidRPr="00FB3F07" w:rsidRDefault="00FB3F07" w:rsidP="00FB3F07">
      <w:pPr>
        <w:pStyle w:val="1"/>
        <w:ind w:left="0" w:firstLine="0"/>
        <w:rPr>
          <w:rFonts w:ascii="Times New Roman" w:hAnsi="Times New Roman" w:cs="Times New Roman"/>
        </w:rPr>
      </w:pPr>
      <w:proofErr w:type="gramStart"/>
      <w:r w:rsidRPr="00FB3F07">
        <w:rPr>
          <w:rFonts w:ascii="Times New Roman" w:hAnsi="Times New Roman" w:cs="Times New Roman"/>
        </w:rPr>
        <w:t>What</w:t>
      </w:r>
      <w:proofErr w:type="gramEnd"/>
      <w:r w:rsidRPr="00FB3F07">
        <w:rPr>
          <w:rFonts w:ascii="Times New Roman" w:hAnsi="Times New Roman" w:cs="Times New Roman"/>
        </w:rPr>
        <w:t xml:space="preserve"> </w:t>
      </w:r>
    </w:p>
    <w:p w14:paraId="7A9FF96F" w14:textId="016583DB" w:rsidR="00FB3F07" w:rsidRPr="009A769B" w:rsidRDefault="00FF667D" w:rsidP="009A76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</w:t>
      </w:r>
      <w:r w:rsidR="00FB3F07" w:rsidRPr="00FB3F07">
        <w:rPr>
          <w:rFonts w:ascii="Times New Roman" w:hAnsi="Times New Roman" w:cs="Times New Roman"/>
        </w:rPr>
        <w:t xml:space="preserve"> will join in an online experiment to remember different </w:t>
      </w:r>
      <w:del w:id="1" w:author="Lai, Lea" w:date="2023-11-10T11:55:00Z">
        <w:r w:rsidR="009031FD" w:rsidDel="00603BA1">
          <w:rPr>
            <w:rFonts w:ascii="Times New Roman" w:hAnsi="Times New Roman" w:cs="Times New Roman" w:hint="eastAsia"/>
          </w:rPr>
          <w:delText>pic</w:delText>
        </w:r>
        <w:r w:rsidR="009031FD" w:rsidDel="00603BA1">
          <w:rPr>
            <w:rFonts w:ascii="Times New Roman" w:hAnsi="Times New Roman" w:cs="Times New Roman"/>
          </w:rPr>
          <w:delText xml:space="preserve">ture </w:delText>
        </w:r>
      </w:del>
      <w:ins w:id="2" w:author="Lai, Lea" w:date="2023-11-10T11:55:00Z">
        <w:r w:rsidR="00603BA1">
          <w:rPr>
            <w:rFonts w:ascii="Times New Roman" w:hAnsi="Times New Roman" w:cs="Times New Roman"/>
          </w:rPr>
          <w:t>words</w:t>
        </w:r>
        <w:r w:rsidR="00603BA1">
          <w:rPr>
            <w:rFonts w:ascii="Times New Roman" w:hAnsi="Times New Roman" w:cs="Times New Roman"/>
          </w:rPr>
          <w:t xml:space="preserve"> </w:t>
        </w:r>
      </w:ins>
      <w:proofErr w:type="gramStart"/>
      <w:r w:rsidR="00FB3F07" w:rsidRPr="00FB3F07">
        <w:rPr>
          <w:rFonts w:ascii="Times New Roman" w:hAnsi="Times New Roman" w:cs="Times New Roman"/>
        </w:rPr>
        <w:t>lists</w:t>
      </w:r>
      <w:proofErr w:type="gramEnd"/>
      <w:del w:id="3" w:author="Lai, Lea" w:date="2023-11-10T11:55:00Z">
        <w:r w:rsidR="00113315" w:rsidDel="00BD087A">
          <w:rPr>
            <w:rFonts w:ascii="Times New Roman" w:hAnsi="Times New Roman" w:cs="Times New Roman"/>
          </w:rPr>
          <w:delText xml:space="preserve"> and adds up single digit numbers</w:delText>
        </w:r>
      </w:del>
      <w:r w:rsidR="00FB3F07" w:rsidRPr="00FB3F07">
        <w:rPr>
          <w:rFonts w:ascii="Times New Roman" w:hAnsi="Times New Roman" w:cs="Times New Roman"/>
        </w:rPr>
        <w:t xml:space="preserve">. Depend on the length of experiment you participate </w:t>
      </w:r>
      <w:proofErr w:type="gramStart"/>
      <w:r w:rsidR="00FB3F07" w:rsidRPr="00FB3F07">
        <w:rPr>
          <w:rFonts w:ascii="Times New Roman" w:hAnsi="Times New Roman" w:cs="Times New Roman"/>
        </w:rPr>
        <w:t>with,</w:t>
      </w:r>
      <w:proofErr w:type="gramEnd"/>
      <w:r w:rsidR="00FB3F07" w:rsidRPr="00FB3F07">
        <w:rPr>
          <w:rFonts w:ascii="Times New Roman" w:hAnsi="Times New Roman" w:cs="Times New Roman"/>
        </w:rPr>
        <w:t xml:space="preserve"> the payment would change accordingly. </w:t>
      </w:r>
      <w:r w:rsidR="00FB3F07" w:rsidRPr="00FB3F07">
        <w:rPr>
          <w:rFonts w:ascii="Times New Roman" w:hAnsi="Times New Roman" w:cs="Times New Roman"/>
          <w:i/>
          <w:iCs/>
        </w:rPr>
        <w:t xml:space="preserve">The survey takes </w:t>
      </w:r>
      <w:r>
        <w:rPr>
          <w:rFonts w:ascii="Times New Roman" w:hAnsi="Times New Roman" w:cs="Times New Roman"/>
          <w:i/>
          <w:iCs/>
        </w:rPr>
        <w:t>up to 30 minutes,</w:t>
      </w:r>
      <w:r w:rsidR="009A769B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t>and you will be paid with an hourly rate $10.5</w:t>
      </w:r>
      <w:r w:rsidR="009A769B">
        <w:rPr>
          <w:rFonts w:ascii="Times New Roman" w:hAnsi="Times New Roman" w:cs="Times New Roman"/>
        </w:rPr>
        <w:t>.</w:t>
      </w:r>
    </w:p>
    <w:p w14:paraId="6630FFA0" w14:textId="77777777" w:rsidR="00FB3F07" w:rsidRPr="00FB3F07" w:rsidRDefault="00FB3F07" w:rsidP="00FB3F07">
      <w:pPr>
        <w:rPr>
          <w:rFonts w:ascii="Times New Roman" w:hAnsi="Times New Roman" w:cs="Times New Roman"/>
        </w:rPr>
      </w:pPr>
      <w:r w:rsidRPr="00FB3F07">
        <w:rPr>
          <w:rFonts w:ascii="Times New Roman" w:hAnsi="Times New Roman" w:cs="Times New Roman"/>
        </w:rPr>
        <w:t xml:space="preserve">Click in the button below and start the experiment! </w:t>
      </w:r>
    </w:p>
    <w:p w14:paraId="05AD20A8" w14:textId="77777777" w:rsidR="00C535AC" w:rsidRPr="00FB3F07" w:rsidRDefault="00C535AC">
      <w:pPr>
        <w:rPr>
          <w:rFonts w:ascii="Times New Roman" w:hAnsi="Times New Roman" w:cs="Times New Roman"/>
        </w:rPr>
      </w:pPr>
    </w:p>
    <w:sectPr w:rsidR="00C535AC" w:rsidRPr="00FB3F0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Lai, Lea" w:date="2023-11-10T11:55:00Z" w:initials="LL">
    <w:p w14:paraId="1D727D96" w14:textId="77777777" w:rsidR="00603BA1" w:rsidRDefault="00603BA1" w:rsidP="00292396">
      <w:pPr>
        <w:pStyle w:val="a8"/>
        <w:ind w:firstLineChars="0" w:firstLine="0"/>
      </w:pPr>
      <w:r>
        <w:rPr>
          <w:rStyle w:val="a7"/>
        </w:rPr>
        <w:annotationRef/>
      </w:r>
      <w:r>
        <w:t>first letter of the words you studied and you need to recall and type the rest of the words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D727D9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3920B56F" w16cex:dateUtc="2023-11-10T16:5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D727D96" w16cid:durableId="3920B56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550BCE" w14:textId="77777777" w:rsidR="00CA6D71" w:rsidRDefault="00CA6D71" w:rsidP="00B42E91">
      <w:pPr>
        <w:spacing w:after="0" w:line="240" w:lineRule="auto"/>
      </w:pPr>
      <w:r>
        <w:separator/>
      </w:r>
    </w:p>
  </w:endnote>
  <w:endnote w:type="continuationSeparator" w:id="0">
    <w:p w14:paraId="54FB9F06" w14:textId="77777777" w:rsidR="00CA6D71" w:rsidRDefault="00CA6D71" w:rsidP="00B42E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78521" w14:textId="77777777" w:rsidR="00B42E91" w:rsidRDefault="00B42E91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37C47" w14:textId="77777777" w:rsidR="00B42E91" w:rsidRDefault="00B42E91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CF47B" w14:textId="77777777" w:rsidR="00B42E91" w:rsidRDefault="00B42E91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CE7417" w14:textId="77777777" w:rsidR="00CA6D71" w:rsidRDefault="00CA6D71" w:rsidP="00B42E91">
      <w:pPr>
        <w:spacing w:after="0" w:line="240" w:lineRule="auto"/>
      </w:pPr>
      <w:r>
        <w:separator/>
      </w:r>
    </w:p>
  </w:footnote>
  <w:footnote w:type="continuationSeparator" w:id="0">
    <w:p w14:paraId="356BCD24" w14:textId="77777777" w:rsidR="00CA6D71" w:rsidRDefault="00CA6D71" w:rsidP="00B42E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4587E" w14:textId="77777777" w:rsidR="00B42E91" w:rsidRDefault="00B42E91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3077C" w14:textId="77777777" w:rsidR="00B42E91" w:rsidRDefault="00B42E91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F77F6" w14:textId="77777777" w:rsidR="00B42E91" w:rsidRDefault="00B42E91">
    <w:pPr>
      <w:pStyle w:val="a3"/>
      <w:ind w:firstLine="360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ai, Lea">
    <w15:presenceInfo w15:providerId="AD" w15:userId="S::shulai@iu.edu::5b86e4f5-a0a6-492a-9a4b-10bb9d8bb24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F07"/>
    <w:rsid w:val="00022C63"/>
    <w:rsid w:val="00113315"/>
    <w:rsid w:val="00383245"/>
    <w:rsid w:val="00603BA1"/>
    <w:rsid w:val="00692050"/>
    <w:rsid w:val="00735D56"/>
    <w:rsid w:val="009031FD"/>
    <w:rsid w:val="00994940"/>
    <w:rsid w:val="009A769B"/>
    <w:rsid w:val="00B42E91"/>
    <w:rsid w:val="00BD087A"/>
    <w:rsid w:val="00C535AC"/>
    <w:rsid w:val="00CA6D71"/>
    <w:rsid w:val="00F70FEC"/>
    <w:rsid w:val="00FB3F07"/>
    <w:rsid w:val="00FF6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FB8989"/>
  <w15:chartTrackingRefBased/>
  <w15:docId w15:val="{653E8FD9-5A22-40BC-A636-6DB80299B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3F07"/>
    <w:pPr>
      <w:spacing w:after="160" w:line="400" w:lineRule="exact"/>
      <w:ind w:firstLineChars="200" w:firstLine="480"/>
    </w:pPr>
    <w:rPr>
      <w:rFonts w:ascii="宋体" w:eastAsia="华文宋体" w:hAnsi="宋体" w:cs="宋体"/>
      <w:kern w:val="0"/>
      <w:sz w:val="24"/>
      <w:szCs w:val="24"/>
    </w:rPr>
  </w:style>
  <w:style w:type="paragraph" w:styleId="1">
    <w:name w:val="heading 1"/>
    <w:next w:val="a"/>
    <w:link w:val="10"/>
    <w:qFormat/>
    <w:rsid w:val="00FB3F07"/>
    <w:pPr>
      <w:keepNext/>
      <w:keepLines/>
      <w:spacing w:after="36" w:line="252" w:lineRule="auto"/>
      <w:ind w:left="125" w:hanging="10"/>
      <w:outlineLvl w:val="0"/>
    </w:pPr>
    <w:rPr>
      <w:rFonts w:ascii="Calibri" w:eastAsia="Calibri" w:hAnsi="Calibri" w:cs="Calibri"/>
      <w:b/>
      <w:color w:val="000000"/>
      <w:kern w:val="0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FB3F07"/>
    <w:rPr>
      <w:rFonts w:ascii="Calibri" w:eastAsia="Calibri" w:hAnsi="Calibri" w:cs="Calibri"/>
      <w:b/>
      <w:color w:val="000000"/>
      <w:kern w:val="0"/>
      <w:sz w:val="24"/>
      <w:szCs w:val="24"/>
      <w:lang w:eastAsia="en-US"/>
    </w:rPr>
  </w:style>
  <w:style w:type="paragraph" w:styleId="a3">
    <w:name w:val="header"/>
    <w:basedOn w:val="a"/>
    <w:link w:val="a4"/>
    <w:uiPriority w:val="99"/>
    <w:unhideWhenUsed/>
    <w:rsid w:val="00B42E91"/>
    <w:pP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42E91"/>
    <w:rPr>
      <w:rFonts w:ascii="宋体" w:eastAsia="华文宋体" w:hAnsi="宋体" w:cs="宋体"/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42E91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42E91"/>
    <w:rPr>
      <w:rFonts w:ascii="宋体" w:eastAsia="华文宋体" w:hAnsi="宋体" w:cs="宋体"/>
      <w:kern w:val="0"/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603BA1"/>
    <w:rPr>
      <w:sz w:val="21"/>
      <w:szCs w:val="21"/>
    </w:rPr>
  </w:style>
  <w:style w:type="paragraph" w:styleId="a8">
    <w:name w:val="annotation text"/>
    <w:basedOn w:val="a"/>
    <w:link w:val="a9"/>
    <w:uiPriority w:val="99"/>
    <w:unhideWhenUsed/>
    <w:rsid w:val="00603BA1"/>
  </w:style>
  <w:style w:type="character" w:customStyle="1" w:styleId="a9">
    <w:name w:val="批注文字 字符"/>
    <w:basedOn w:val="a0"/>
    <w:link w:val="a8"/>
    <w:uiPriority w:val="99"/>
    <w:rsid w:val="00603BA1"/>
    <w:rPr>
      <w:rFonts w:ascii="宋体" w:eastAsia="华文宋体" w:hAnsi="宋体" w:cs="宋体"/>
      <w:kern w:val="0"/>
      <w:sz w:val="24"/>
      <w:szCs w:val="24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603BA1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603BA1"/>
    <w:rPr>
      <w:rFonts w:ascii="宋体" w:eastAsia="华文宋体" w:hAnsi="宋体" w:cs="宋体"/>
      <w:b/>
      <w:bCs/>
      <w:kern w:val="0"/>
      <w:sz w:val="24"/>
      <w:szCs w:val="24"/>
    </w:rPr>
  </w:style>
  <w:style w:type="paragraph" w:styleId="ac">
    <w:name w:val="Revision"/>
    <w:hidden/>
    <w:uiPriority w:val="99"/>
    <w:semiHidden/>
    <w:rsid w:val="00603BA1"/>
    <w:rPr>
      <w:rFonts w:ascii="宋体" w:eastAsia="华文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oter" Target="footer1.xml"/><Relationship Id="rId17" Type="http://schemas.microsoft.com/office/2011/relationships/people" Target="people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Lai, Lea</dc:creator>
  <cp:keywords/>
  <dc:description/>
  <cp:lastModifiedBy>Lai, Lea</cp:lastModifiedBy>
  <cp:revision>9</cp:revision>
  <dcterms:created xsi:type="dcterms:W3CDTF">2023-07-12T18:13:00Z</dcterms:created>
  <dcterms:modified xsi:type="dcterms:W3CDTF">2023-11-10T16:55:00Z</dcterms:modified>
</cp:coreProperties>
</file>