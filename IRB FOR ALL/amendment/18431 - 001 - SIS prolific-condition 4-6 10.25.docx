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w:t>
      </w:r>
      <w:commentRangeStart w:id="0"/>
      <w:r w:rsidR="00F8493C" w:rsidRPr="000333F3">
        <w:rPr>
          <w:rFonts w:asciiTheme="minorHAnsi" w:hAnsiTheme="minorHAnsi" w:cstheme="minorHAnsi"/>
        </w:rPr>
        <w:t>PICTURE</w:t>
      </w:r>
      <w:commentRangeEnd w:id="0"/>
      <w:r w:rsidR="008C700A">
        <w:rPr>
          <w:rStyle w:val="a8"/>
          <w:rFonts w:ascii="Times New Roman" w:hAnsi="Times New Roman" w:cs="Times New Roman"/>
          <w:b w:val="0"/>
          <w:bCs w:val="0"/>
        </w:rPr>
        <w:commentReference w:id="0"/>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2"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6929CFF4"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w:t>
      </w:r>
      <w:del w:id="3" w:author="Lai, Lea" w:date="2023-11-10T11:49:00Z">
        <w:r w:rsidRPr="000333F3" w:rsidDel="008C700A">
          <w:rPr>
            <w:rFonts w:asciiTheme="minorHAnsi" w:hAnsiTheme="minorHAnsi" w:cstheme="minorHAnsi"/>
            <w:bCs/>
          </w:rPr>
          <w:delText xml:space="preserve">pictures </w:delText>
        </w:r>
      </w:del>
      <w:ins w:id="4" w:author="Lai, Lea" w:date="2023-11-10T11:49:00Z">
        <w:r w:rsidR="008C700A">
          <w:rPr>
            <w:rFonts w:asciiTheme="minorHAnsi" w:hAnsiTheme="minorHAnsi" w:cstheme="minorHAnsi"/>
            <w:bCs/>
          </w:rPr>
          <w:t>words</w:t>
        </w:r>
        <w:r w:rsidR="008C700A" w:rsidRPr="000333F3">
          <w:rPr>
            <w:rFonts w:asciiTheme="minorHAnsi" w:hAnsiTheme="minorHAnsi" w:cstheme="minorHAnsi"/>
            <w:bCs/>
          </w:rPr>
          <w:t xml:space="preserve"> </w:t>
        </w:r>
      </w:ins>
      <w:r w:rsidRPr="000333F3">
        <w:rPr>
          <w:rFonts w:asciiTheme="minorHAnsi" w:hAnsiTheme="minorHAnsi" w:cstheme="minorHAnsi"/>
          <w:bCs/>
        </w:rPr>
        <w:t>to remember</w:t>
      </w:r>
      <w:r w:rsidR="00455E29" w:rsidRPr="000333F3">
        <w:rPr>
          <w:rFonts w:asciiTheme="minorHAnsi" w:hAnsiTheme="minorHAnsi" w:cstheme="minorHAnsi"/>
          <w:bCs/>
        </w:rPr>
        <w:t xml:space="preserve">, and the number of </w:t>
      </w:r>
      <w:del w:id="5" w:author="Lai, Lea" w:date="2023-11-10T11:49:00Z">
        <w:r w:rsidR="00455E29" w:rsidRPr="000333F3" w:rsidDel="008C700A">
          <w:rPr>
            <w:rFonts w:asciiTheme="minorHAnsi" w:hAnsiTheme="minorHAnsi" w:cstheme="minorHAnsi"/>
            <w:bCs/>
          </w:rPr>
          <w:delText xml:space="preserve">pictures </w:delText>
        </w:r>
      </w:del>
      <w:ins w:id="6" w:author="Lai, Lea" w:date="2023-11-10T11:49:00Z">
        <w:r w:rsidR="008C700A">
          <w:rPr>
            <w:rFonts w:asciiTheme="minorHAnsi" w:hAnsiTheme="minorHAnsi" w:cstheme="minorHAnsi"/>
            <w:bCs/>
          </w:rPr>
          <w:t>words</w:t>
        </w:r>
        <w:r w:rsidR="008C700A" w:rsidRPr="000333F3">
          <w:rPr>
            <w:rFonts w:asciiTheme="minorHAnsi" w:hAnsiTheme="minorHAnsi" w:cstheme="minorHAnsi"/>
            <w:bCs/>
          </w:rPr>
          <w:t xml:space="preserve"> </w:t>
        </w:r>
      </w:ins>
      <w:r w:rsidR="00455E29" w:rsidRPr="000333F3">
        <w:rPr>
          <w:rFonts w:asciiTheme="minorHAnsi" w:hAnsiTheme="minorHAnsi" w:cstheme="minorHAnsi"/>
          <w:bCs/>
        </w:rPr>
        <w:t>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will see the</w:t>
      </w:r>
      <w:ins w:id="7" w:author="Lai, Lea" w:date="2023-11-10T11:50:00Z">
        <w:r w:rsidR="008C700A" w:rsidRPr="008C700A">
          <w:rPr>
            <w:rFonts w:asciiTheme="minorHAnsi" w:hAnsiTheme="minorHAnsi" w:cstheme="minorHAnsi"/>
          </w:rPr>
          <w:t xml:space="preserve"> </w:t>
        </w:r>
        <w:r w:rsidR="008C700A">
          <w:rPr>
            <w:rFonts w:asciiTheme="minorHAnsi" w:hAnsiTheme="minorHAnsi" w:cstheme="minorHAnsi"/>
          </w:rPr>
          <w:t>first letter of the words you studied and you need to recall and type the rest of the words.</w:t>
        </w:r>
      </w:ins>
      <w:del w:id="8" w:author="Lai, Lea" w:date="2023-11-10T11:50:00Z">
        <w:r w:rsidR="00455E29" w:rsidRPr="000333F3" w:rsidDel="008C700A">
          <w:rPr>
            <w:rFonts w:asciiTheme="minorHAnsi" w:hAnsiTheme="minorHAnsi" w:cstheme="minorHAnsi"/>
          </w:rPr>
          <w:delText xml:space="preserve"> test pictures and judge if you have seen these pictures in that trial.</w:delText>
        </w:r>
      </w:del>
      <w:ins w:id="9" w:author="Lai, Lea" w:date="2023-11-10T11:50:00Z">
        <w:r w:rsidR="008C700A">
          <w:rPr>
            <w:rFonts w:asciiTheme="minorHAnsi" w:hAnsiTheme="minorHAnsi" w:cstheme="minorHAnsi"/>
          </w:rPr>
          <w:t xml:space="preserve"> </w:t>
        </w:r>
      </w:ins>
      <w:del w:id="10" w:author="Lai, Lea" w:date="2023-11-10T11:50:00Z">
        <w:r w:rsidR="00455E29" w:rsidRPr="000333F3" w:rsidDel="008C700A">
          <w:rPr>
            <w:rFonts w:asciiTheme="minorHAnsi" w:hAnsiTheme="minorHAnsi" w:cstheme="minorHAnsi"/>
          </w:rPr>
          <w:delText xml:space="preserve"> </w:delText>
        </w:r>
        <w:r w:rsidR="002A5918" w:rsidRPr="000333F3" w:rsidDel="008C700A">
          <w:rPr>
            <w:rFonts w:asciiTheme="minorHAnsi" w:hAnsiTheme="minorHAnsi" w:cstheme="minorHAnsi"/>
            <w:bCs/>
          </w:rPr>
          <w:delText>If it was one you had s</w:delText>
        </w:r>
        <w:r w:rsidR="006F7DA2" w:rsidRPr="000333F3" w:rsidDel="008C700A">
          <w:rPr>
            <w:rFonts w:asciiTheme="minorHAnsi" w:hAnsiTheme="minorHAnsi" w:cstheme="minorHAnsi"/>
            <w:bCs/>
          </w:rPr>
          <w:delText>tudied</w:delText>
        </w:r>
        <w:r w:rsidR="002A5918" w:rsidRPr="000333F3" w:rsidDel="008C700A">
          <w:rPr>
            <w:rFonts w:asciiTheme="minorHAnsi" w:hAnsiTheme="minorHAnsi" w:cstheme="minorHAnsi"/>
            <w:bCs/>
          </w:rPr>
          <w:delText xml:space="preserve"> you will press the </w:delText>
        </w:r>
        <w:r w:rsidR="006F7DA2" w:rsidRPr="000333F3" w:rsidDel="008C700A">
          <w:rPr>
            <w:rFonts w:asciiTheme="minorHAnsi" w:hAnsiTheme="minorHAnsi" w:cstheme="minorHAnsi"/>
            <w:bCs/>
          </w:rPr>
          <w:delText>D key, and if a new picture you will press the K key.</w:delText>
        </w:r>
        <w:r w:rsidR="00E2152C" w:rsidRPr="000333F3" w:rsidDel="008C700A">
          <w:rPr>
            <w:rFonts w:asciiTheme="minorHAnsi" w:hAnsiTheme="minorHAnsi" w:cstheme="minorHAnsi"/>
            <w:bCs/>
          </w:rPr>
          <w:delText xml:space="preserve"> </w:delText>
        </w:r>
      </w:del>
      <w:r w:rsidR="006F7DA2" w:rsidRPr="000333F3">
        <w:rPr>
          <w:rFonts w:asciiTheme="minorHAnsi" w:hAnsiTheme="minorHAnsi" w:cstheme="minorHAnsi"/>
          <w:bCs/>
        </w:rPr>
        <w:t xml:space="preserve"> </w:t>
      </w:r>
    </w:p>
    <w:p w14:paraId="3955C61E" w14:textId="7EC471CC" w:rsidR="000031CD" w:rsidRPr="000333F3" w:rsidRDefault="000031CD" w:rsidP="006D2A9F">
      <w:pPr>
        <w:spacing w:after="660" w:line="276" w:lineRule="auto"/>
        <w:rPr>
          <w:rFonts w:asciiTheme="minorHAnsi" w:hAnsiTheme="minorHAnsi" w:cstheme="minorHAnsi"/>
          <w:lang w:eastAsia="zh-CN"/>
        </w:rPr>
      </w:pPr>
      <w:r w:rsidRPr="000333F3">
        <w:rPr>
          <w:rFonts w:asciiTheme="minorHAnsi" w:hAnsiTheme="minorHAnsi" w:cstheme="minorHAnsi"/>
        </w:rPr>
        <w:t>The study will take place in the web and the time to complete it will vary among different participants and different experiments length, but it will take</w:t>
      </w:r>
      <w:r>
        <w:rPr>
          <w:rFonts w:asciiTheme="minorHAnsi" w:hAnsiTheme="minorHAnsi" w:cstheme="minorHAnsi"/>
        </w:rPr>
        <w:t xml:space="preserve"> </w:t>
      </w:r>
      <w:r w:rsidR="00D43DD8">
        <w:rPr>
          <w:rFonts w:asciiTheme="minorHAnsi" w:hAnsiTheme="minorHAnsi" w:cstheme="minorHAnsi"/>
        </w:rPr>
        <w:t>up to 60 minutes</w:t>
      </w:r>
      <w:r w:rsidR="00EB0158" w:rsidRPr="000333F3">
        <w:rPr>
          <w:rFonts w:asciiTheme="minorHAnsi" w:hAnsiTheme="minorHAnsi" w:cstheme="minorHAnsi"/>
        </w:rPr>
        <w:t>.</w:t>
      </w:r>
      <w:r w:rsidR="00EB0158">
        <w:rPr>
          <w:rFonts w:asciiTheme="minorHAnsi" w:hAnsiTheme="minorHAnsi" w:cstheme="minorHAnsi"/>
        </w:rPr>
        <w:t xml:space="preserve"> </w:t>
      </w:r>
      <w:r>
        <w:rPr>
          <w:rFonts w:asciiTheme="minorHAnsi" w:hAnsiTheme="minorHAnsi" w:cstheme="minorHAnsi"/>
        </w:rPr>
        <w:t xml:space="preserve"> The experiment number </w:t>
      </w:r>
      <w:r>
        <w:rPr>
          <w:rFonts w:asciiTheme="minorHAnsi" w:hAnsiTheme="minorHAnsi" w:cstheme="minorHAnsi"/>
          <w:lang w:eastAsia="zh-CN"/>
        </w:rPr>
        <w:t xml:space="preserve">could be seen in the title of the prolific page. Different experiment follows similar instructions and steps but varies in the length of picture list you saw. </w:t>
      </w:r>
    </w:p>
    <w:bookmarkEnd w:id="2"/>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lastRenderedPageBreak/>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30E41452"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11"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11"/>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i, Lea" w:date="2023-11-10T11:49:00Z" w:initials="LL">
    <w:p w14:paraId="17FE125D" w14:textId="77777777" w:rsidR="008C700A" w:rsidRDefault="008C700A" w:rsidP="00256C47">
      <w:pPr>
        <w:pStyle w:val="a9"/>
      </w:pPr>
      <w:r>
        <w:rPr>
          <w:rStyle w:val="a8"/>
        </w:rPr>
        <w:annotationRef/>
      </w:r>
      <w:r>
        <w:t>All changes that I made from last approval is marked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E1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1E7B6E" w16cex:dateUtc="2023-11-10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E125D" w16cid:durableId="661E7B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CAFD" w14:textId="77777777" w:rsidR="00AC0044" w:rsidRDefault="00AC0044">
      <w:r>
        <w:separator/>
      </w:r>
    </w:p>
  </w:endnote>
  <w:endnote w:type="continuationSeparator" w:id="0">
    <w:p w14:paraId="59DA69F5" w14:textId="77777777" w:rsidR="00AC0044" w:rsidRDefault="00AC0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1C2D7C16"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r w:rsidR="00B6737A">
      <w:rPr>
        <w:rFonts w:ascii="Calibri" w:hAnsi="Calibri"/>
        <w:sz w:val="18"/>
        <w:szCs w:val="18"/>
      </w:rPr>
      <w:t>October 25, 2023</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D4DB" w14:textId="77777777" w:rsidR="00AC0044" w:rsidRDefault="00AC0044">
      <w:r>
        <w:separator/>
      </w:r>
    </w:p>
  </w:footnote>
  <w:footnote w:type="continuationSeparator" w:id="0">
    <w:p w14:paraId="6489A45F" w14:textId="77777777" w:rsidR="00AC0044" w:rsidRDefault="00AC0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D4B36"/>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A6F9D"/>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1760"/>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D3C33"/>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00A"/>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959"/>
    <w:rsid w:val="00A50486"/>
    <w:rsid w:val="00A55638"/>
    <w:rsid w:val="00A67CB1"/>
    <w:rsid w:val="00A7275C"/>
    <w:rsid w:val="00A83063"/>
    <w:rsid w:val="00A8524D"/>
    <w:rsid w:val="00A95A9A"/>
    <w:rsid w:val="00AA79DD"/>
    <w:rsid w:val="00AB6790"/>
    <w:rsid w:val="00AC0044"/>
    <w:rsid w:val="00AC0837"/>
    <w:rsid w:val="00AC2113"/>
    <w:rsid w:val="00AC6CEF"/>
    <w:rsid w:val="00AD0850"/>
    <w:rsid w:val="00AD09B2"/>
    <w:rsid w:val="00AE07FB"/>
    <w:rsid w:val="00B11C89"/>
    <w:rsid w:val="00B20ECC"/>
    <w:rsid w:val="00B32018"/>
    <w:rsid w:val="00B42849"/>
    <w:rsid w:val="00B445D7"/>
    <w:rsid w:val="00B44742"/>
    <w:rsid w:val="00B523F6"/>
    <w:rsid w:val="00B6737A"/>
    <w:rsid w:val="00B814DB"/>
    <w:rsid w:val="00B81E91"/>
    <w:rsid w:val="00B86A2B"/>
    <w:rsid w:val="00B91C92"/>
    <w:rsid w:val="00B9416A"/>
    <w:rsid w:val="00B950CA"/>
    <w:rsid w:val="00B96C2D"/>
    <w:rsid w:val="00BA22A4"/>
    <w:rsid w:val="00BA3E06"/>
    <w:rsid w:val="00BA3E15"/>
    <w:rsid w:val="00BA45B6"/>
    <w:rsid w:val="00BB7A50"/>
    <w:rsid w:val="00BB7C7A"/>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E2E55"/>
    <w:rsid w:val="00CF75D1"/>
    <w:rsid w:val="00D000AE"/>
    <w:rsid w:val="00D059B6"/>
    <w:rsid w:val="00D15FBE"/>
    <w:rsid w:val="00D43DD8"/>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0158"/>
    <w:rsid w:val="00EB1A1C"/>
    <w:rsid w:val="00EC2490"/>
    <w:rsid w:val="00EC61C0"/>
    <w:rsid w:val="00ED0442"/>
    <w:rsid w:val="00ED45F7"/>
    <w:rsid w:val="00EE18B8"/>
    <w:rsid w:val="00F04B95"/>
    <w:rsid w:val="00F271B2"/>
    <w:rsid w:val="00F30363"/>
    <w:rsid w:val="00F31086"/>
    <w:rsid w:val="00F317A9"/>
    <w:rsid w:val="00F34C22"/>
    <w:rsid w:val="00F56B74"/>
    <w:rsid w:val="00F62B4E"/>
    <w:rsid w:val="00F82CEF"/>
    <w:rsid w:val="00F8493C"/>
    <w:rsid w:val="00F900FA"/>
    <w:rsid w:val="00FA37A7"/>
    <w:rsid w:val="00FC28CC"/>
    <w:rsid w:val="00FC6289"/>
    <w:rsid w:val="00FC65FF"/>
    <w:rsid w:val="00FC77CA"/>
    <w:rsid w:val="00FD391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4648</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13</cp:revision>
  <cp:lastPrinted>2007-05-10T16:19:00Z</cp:lastPrinted>
  <dcterms:created xsi:type="dcterms:W3CDTF">2023-10-10T21:18:00Z</dcterms:created>
  <dcterms:modified xsi:type="dcterms:W3CDTF">2023-11-10T16:50:00Z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