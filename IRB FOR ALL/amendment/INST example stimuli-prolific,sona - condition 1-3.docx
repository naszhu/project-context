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15F9" w14:textId="77777777" w:rsidR="00030E53" w:rsidRPr="000C1BCE" w:rsidRDefault="00030E53" w:rsidP="00030E53">
      <w:pPr>
        <w:spacing w:after="21" w:line="256" w:lineRule="auto"/>
        <w:ind w:left="99"/>
        <w:jc w:val="center"/>
        <w:rPr>
          <w:rFonts w:cs="Times New Roman"/>
        </w:rPr>
      </w:pPr>
      <w:bookmarkStart w:id="0" w:name="_Hlk140064500"/>
      <w:bookmarkEnd w:id="0"/>
      <w:r w:rsidRPr="000C1BCE">
        <w:rPr>
          <w:rFonts w:cs="Times New Roman"/>
          <w:b/>
          <w:bCs/>
        </w:rPr>
        <w:t>DATA COLLECTION INSTRUMENT - MEASURES</w:t>
      </w:r>
      <w:r w:rsidRPr="000C1BCE">
        <w:rPr>
          <w:rFonts w:cs="Times New Roman"/>
        </w:rPr>
        <w:t xml:space="preserve"> </w:t>
      </w:r>
    </w:p>
    <w:p w14:paraId="49CDE4FF" w14:textId="77777777" w:rsidR="00030E53" w:rsidRPr="000C1BCE" w:rsidRDefault="00030E53" w:rsidP="00030E53">
      <w:pPr>
        <w:spacing w:after="358" w:line="256" w:lineRule="auto"/>
        <w:ind w:left="99"/>
        <w:jc w:val="center"/>
        <w:rPr>
          <w:rFonts w:cs="Times New Roman"/>
        </w:rPr>
      </w:pPr>
      <w:r w:rsidRPr="000C1BCE">
        <w:rPr>
          <w:rFonts w:cs="Times New Roman"/>
          <w:b/>
          <w:bCs/>
        </w:rPr>
        <w:t>Variability in Pattern Practice</w:t>
      </w:r>
    </w:p>
    <w:p w14:paraId="7AD6E812" w14:textId="77777777" w:rsidR="00030E53" w:rsidRPr="000C1BCE" w:rsidRDefault="00030E53" w:rsidP="00030E53">
      <w:pPr>
        <w:spacing w:after="348"/>
        <w:ind w:left="-5"/>
        <w:rPr>
          <w:rFonts w:cs="Times New Roman"/>
        </w:rPr>
      </w:pPr>
      <w:r w:rsidRPr="000C1BCE">
        <w:rPr>
          <w:rFonts w:cs="Times New Roman"/>
        </w:rPr>
        <w:t xml:space="preserve">Below are some example activities and questions for participants to complete during the session. All activities will be variants of the examples provided below.  </w:t>
      </w:r>
    </w:p>
    <w:p w14:paraId="2B2EE3CC" w14:textId="108FA132" w:rsidR="00030E53" w:rsidRDefault="00EE7BAC">
      <w:pPr>
        <w:rPr>
          <w:ins w:id="1" w:author="Lai, Lea" w:date="2023-11-10T12:02:00Z"/>
          <w:rFonts w:cs="Times New Roman"/>
          <w:sz w:val="28"/>
          <w:szCs w:val="28"/>
          <w:u w:val="single"/>
        </w:rPr>
      </w:pPr>
      <w:r w:rsidRPr="000C1BCE">
        <w:rPr>
          <w:rFonts w:cs="Times New Roman"/>
          <w:sz w:val="28"/>
          <w:szCs w:val="28"/>
          <w:u w:val="single"/>
        </w:rPr>
        <w:t xml:space="preserve">Examples of </w:t>
      </w:r>
      <w:del w:id="2" w:author="Lai, Lea" w:date="2023-11-10T12:02:00Z">
        <w:r w:rsidR="000C1BCE" w:rsidRPr="000C1BCE" w:rsidDel="00B15FEE">
          <w:rPr>
            <w:rFonts w:eastAsiaTheme="minorEastAsia" w:cs="Times New Roman"/>
            <w:sz w:val="28"/>
            <w:szCs w:val="28"/>
            <w:u w:val="single"/>
          </w:rPr>
          <w:delText>pictures</w:delText>
        </w:r>
        <w:r w:rsidR="000C1BCE" w:rsidRPr="000C1BCE" w:rsidDel="00B15FEE">
          <w:rPr>
            <w:rFonts w:cs="Times New Roman"/>
            <w:sz w:val="28"/>
            <w:szCs w:val="28"/>
            <w:u w:val="single"/>
          </w:rPr>
          <w:delText xml:space="preserve"> </w:delText>
        </w:r>
      </w:del>
      <w:ins w:id="3" w:author="Lai, Lea" w:date="2023-11-10T12:02:00Z">
        <w:r w:rsidR="00B15FEE">
          <w:rPr>
            <w:rFonts w:eastAsiaTheme="minorEastAsia" w:cs="Times New Roman"/>
            <w:sz w:val="28"/>
            <w:szCs w:val="28"/>
            <w:u w:val="single"/>
          </w:rPr>
          <w:t>words</w:t>
        </w:r>
        <w:r w:rsidR="00B15FEE" w:rsidRPr="000C1BCE">
          <w:rPr>
            <w:rFonts w:cs="Times New Roman"/>
            <w:sz w:val="28"/>
            <w:szCs w:val="28"/>
            <w:u w:val="single"/>
          </w:rPr>
          <w:t xml:space="preserve"> </w:t>
        </w:r>
      </w:ins>
      <w:r w:rsidR="000C1BCE" w:rsidRPr="000C1BCE">
        <w:rPr>
          <w:rFonts w:cs="Times New Roman"/>
          <w:sz w:val="28"/>
          <w:szCs w:val="28"/>
          <w:u w:val="single"/>
        </w:rPr>
        <w:t>participants</w:t>
      </w:r>
      <w:r w:rsidRPr="000C1BCE">
        <w:rPr>
          <w:rFonts w:cs="Times New Roman"/>
          <w:sz w:val="28"/>
          <w:szCs w:val="28"/>
          <w:u w:val="single"/>
        </w:rPr>
        <w:t xml:space="preserve"> will see</w:t>
      </w:r>
    </w:p>
    <w:p w14:paraId="317CAF4B" w14:textId="7CA307A0" w:rsidR="00D26138" w:rsidRPr="00D26138" w:rsidRDefault="00D26138">
      <w:pPr>
        <w:rPr>
          <w:ins w:id="4" w:author="Lai, Lea" w:date="2023-11-10T12:02:00Z"/>
          <w:rFonts w:cs="Times New Roman"/>
          <w:sz w:val="28"/>
          <w:szCs w:val="28"/>
          <w:u w:val="single"/>
        </w:rPr>
      </w:pPr>
      <w:ins w:id="5" w:author="Lai, Lea" w:date="2023-11-10T12:02:00Z">
        <w:r>
          <w:rPr>
            <w:rFonts w:eastAsiaTheme="minorEastAsia" w:cs="Times New Roman"/>
            <w:sz w:val="28"/>
            <w:szCs w:val="28"/>
            <w:u w:val="single"/>
          </w:rPr>
          <w:t>Replay; relearn; temptation; kind; world</w:t>
        </w:r>
      </w:ins>
    </w:p>
    <w:p w14:paraId="6F68CBAF" w14:textId="77777777" w:rsidR="00D26138" w:rsidRPr="00D26138" w:rsidRDefault="00D26138">
      <w:pPr>
        <w:rPr>
          <w:rFonts w:cs="Times New Roman"/>
          <w:sz w:val="28"/>
          <w:szCs w:val="28"/>
          <w:u w:val="single"/>
        </w:rPr>
      </w:pPr>
    </w:p>
    <w:p w14:paraId="6646E4BF" w14:textId="149F15BD" w:rsidR="000C1BCE" w:rsidDel="00D26138" w:rsidRDefault="000C1BCE">
      <w:pPr>
        <w:rPr>
          <w:del w:id="6" w:author="Lai, Lea" w:date="2023-11-10T12:01:00Z"/>
          <w:rFonts w:cs="Times New Roman"/>
          <w:noProof/>
        </w:rPr>
      </w:pPr>
      <w:del w:id="7" w:author="Lai, Lea" w:date="2023-11-10T12:01:00Z">
        <w:r w:rsidDel="00D26138">
          <w:rPr>
            <w:rFonts w:cs="Times New Roman"/>
            <w:noProof/>
          </w:rPr>
          <w:drawing>
            <wp:inline distT="0" distB="0" distL="0" distR="0" wp14:anchorId="07DC3205" wp14:editId="03D22836">
              <wp:extent cx="2089150" cy="2089150"/>
              <wp:effectExtent l="0" t="0" r="6350" b="6350"/>
              <wp:docPr id="1887560108" name="图片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89150" cy="2089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4B2416A" w14:textId="557C72DC" w:rsidR="000C1BCE" w:rsidDel="00D26138" w:rsidRDefault="000C1BCE">
      <w:pPr>
        <w:rPr>
          <w:del w:id="8" w:author="Lai, Lea" w:date="2023-11-10T12:01:00Z"/>
          <w:rFonts w:cs="Times New Roman"/>
        </w:rPr>
      </w:pPr>
      <w:del w:id="9" w:author="Lai, Lea" w:date="2023-11-10T12:01:00Z">
        <w:r w:rsidDel="00D26138">
          <w:rPr>
            <w:rFonts w:cs="Times New Roman"/>
            <w:noProof/>
          </w:rPr>
          <w:drawing>
            <wp:inline distT="0" distB="0" distL="0" distR="0" wp14:anchorId="0515EE7B" wp14:editId="5C2DA0E5">
              <wp:extent cx="1835150" cy="1835150"/>
              <wp:effectExtent l="0" t="0" r="0" b="0"/>
              <wp:docPr id="2076389523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5150" cy="183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6297CA8A" w14:textId="48CA8DD2" w:rsidR="000C1BCE" w:rsidDel="00D26138" w:rsidRDefault="000C1BCE">
      <w:pPr>
        <w:rPr>
          <w:del w:id="10" w:author="Lai, Lea" w:date="2023-11-10T12:01:00Z"/>
          <w:rFonts w:cs="Times New Roman"/>
          <w:noProof/>
        </w:rPr>
      </w:pPr>
      <w:del w:id="11" w:author="Lai, Lea" w:date="2023-11-10T12:01:00Z">
        <w:r w:rsidDel="00D26138">
          <w:rPr>
            <w:rFonts w:cs="Times New Roman"/>
            <w:noProof/>
          </w:rPr>
          <w:lastRenderedPageBreak/>
          <w:drawing>
            <wp:inline distT="0" distB="0" distL="0" distR="0" wp14:anchorId="366EB399" wp14:editId="4FECC2E2">
              <wp:extent cx="1943100" cy="1943100"/>
              <wp:effectExtent l="0" t="0" r="0" b="0"/>
              <wp:docPr id="2073186958" name="图片 5" descr="形状&#10;&#10;描述已自动生成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73186958" name="图片 5" descr="形状&#10;&#10;描述已自动生成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43100" cy="1943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F3D3E65" w14:textId="7BADFA90" w:rsidR="000C1BCE" w:rsidDel="00D26138" w:rsidRDefault="000C1BCE">
      <w:pPr>
        <w:rPr>
          <w:del w:id="12" w:author="Lai, Lea" w:date="2023-11-10T12:01:00Z"/>
          <w:rFonts w:cs="Times New Roman"/>
        </w:rPr>
      </w:pPr>
      <w:del w:id="13" w:author="Lai, Lea" w:date="2023-11-10T12:01:00Z">
        <w:r w:rsidDel="00D26138">
          <w:rPr>
            <w:rFonts w:cs="Times New Roman"/>
            <w:noProof/>
          </w:rPr>
          <w:drawing>
            <wp:inline distT="0" distB="0" distL="0" distR="0" wp14:anchorId="1033478C" wp14:editId="35BE131C">
              <wp:extent cx="1847850" cy="1847850"/>
              <wp:effectExtent l="0" t="0" r="0" b="0"/>
              <wp:docPr id="229505276" name="图片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47850" cy="1847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="00EE7BAC" w:rsidRPr="000C1BCE" w:rsidDel="00D26138">
          <w:rPr>
            <w:rFonts w:cs="Times New Roman"/>
          </w:rPr>
          <w:delText xml:space="preserve"> </w:delText>
        </w:r>
      </w:del>
    </w:p>
    <w:p w14:paraId="17A1C578" w14:textId="46CF8DF7" w:rsidR="00EE7BAC" w:rsidRPr="000C1BCE" w:rsidRDefault="000C1BCE">
      <w:pPr>
        <w:rPr>
          <w:rFonts w:cs="Times New Roman"/>
        </w:rPr>
      </w:pPr>
      <w:r w:rsidRPr="000C1BCE">
        <w:rPr>
          <w:rFonts w:cs="Times New Roman"/>
        </w:rPr>
        <w:t xml:space="preserve">As shown in </w:t>
      </w:r>
      <w:r w:rsidR="00EE7BAC" w:rsidRPr="000C1BCE">
        <w:rPr>
          <w:rFonts w:cs="Times New Roman"/>
        </w:rPr>
        <w:t xml:space="preserve">the sample </w:t>
      </w:r>
      <w:del w:id="14" w:author="Lai, Lea" w:date="2023-11-10T12:01:00Z">
        <w:r w:rsidR="00EE7BAC" w:rsidRPr="000C1BCE" w:rsidDel="00D26138">
          <w:rPr>
            <w:rFonts w:cs="Times New Roman"/>
          </w:rPr>
          <w:delText>pictures</w:delText>
        </w:r>
      </w:del>
      <w:ins w:id="15" w:author="Lai, Lea" w:date="2023-11-10T12:01:00Z">
        <w:r w:rsidR="00D26138">
          <w:rPr>
            <w:rFonts w:cs="Times New Roman"/>
          </w:rPr>
          <w:t>words</w:t>
        </w:r>
      </w:ins>
      <w:r w:rsidR="00EE7BAC" w:rsidRPr="000C1BCE">
        <w:rPr>
          <w:rFonts w:cs="Times New Roman"/>
        </w:rPr>
        <w:t xml:space="preserve">, </w:t>
      </w:r>
      <w:r w:rsidR="00AB25E7" w:rsidRPr="000C1BCE">
        <w:rPr>
          <w:rFonts w:cs="Times New Roman"/>
        </w:rPr>
        <w:t xml:space="preserve">they will be shown with </w:t>
      </w:r>
      <w:r w:rsidR="009016AF" w:rsidRPr="000C1BCE">
        <w:rPr>
          <w:rFonts w:cs="Times New Roman"/>
        </w:rPr>
        <w:t xml:space="preserve">daily life </w:t>
      </w:r>
      <w:del w:id="16" w:author="Lai, Lea" w:date="2023-11-10T12:01:00Z">
        <w:r w:rsidDel="00D26138">
          <w:rPr>
            <w:rFonts w:cs="Times New Roman"/>
          </w:rPr>
          <w:delText>objects</w:delText>
        </w:r>
        <w:r w:rsidR="00AB25E7" w:rsidRPr="000C1BCE" w:rsidDel="00D26138">
          <w:rPr>
            <w:rFonts w:cs="Times New Roman"/>
          </w:rPr>
          <w:delText xml:space="preserve"> </w:delText>
        </w:r>
      </w:del>
      <w:ins w:id="17" w:author="Lai, Lea" w:date="2023-11-10T12:01:00Z">
        <w:r w:rsidR="00D26138">
          <w:rPr>
            <w:rFonts w:cs="Times New Roman"/>
          </w:rPr>
          <w:t>words</w:t>
        </w:r>
        <w:r w:rsidR="00D26138" w:rsidRPr="000C1BCE">
          <w:rPr>
            <w:rFonts w:cs="Times New Roman"/>
          </w:rPr>
          <w:t xml:space="preserve"> </w:t>
        </w:r>
      </w:ins>
      <w:r w:rsidR="00AB25E7" w:rsidRPr="000C1BCE">
        <w:rPr>
          <w:rFonts w:cs="Times New Roman"/>
        </w:rPr>
        <w:t xml:space="preserve">and try to </w:t>
      </w:r>
      <w:del w:id="18" w:author="Lai, Lea" w:date="2023-11-10T12:01:00Z">
        <w:r w:rsidDel="00D26138">
          <w:rPr>
            <w:rFonts w:cs="Times New Roman"/>
          </w:rPr>
          <w:delText xml:space="preserve">recognize </w:delText>
        </w:r>
      </w:del>
      <w:ins w:id="19" w:author="Lai, Lea" w:date="2023-11-10T12:01:00Z">
        <w:r w:rsidR="00D26138">
          <w:rPr>
            <w:rFonts w:cs="Times New Roman"/>
          </w:rPr>
          <w:t>recall</w:t>
        </w:r>
        <w:r w:rsidR="00D26138">
          <w:rPr>
            <w:rFonts w:cs="Times New Roman"/>
          </w:rPr>
          <w:t xml:space="preserve"> </w:t>
        </w:r>
      </w:ins>
      <w:r>
        <w:rPr>
          <w:rFonts w:cs="Times New Roman"/>
        </w:rPr>
        <w:t>them later</w:t>
      </w:r>
      <w:r w:rsidR="00AB25E7" w:rsidRPr="000C1BCE">
        <w:rPr>
          <w:rFonts w:cs="Times New Roman"/>
        </w:rPr>
        <w:t xml:space="preserve">. </w:t>
      </w:r>
    </w:p>
    <w:p w14:paraId="6FD1A87E" w14:textId="041A33F2" w:rsidR="00AB25E7" w:rsidRPr="000C1BCE" w:rsidRDefault="00AB25E7" w:rsidP="00AB25E7">
      <w:pPr>
        <w:rPr>
          <w:rFonts w:cs="Times New Roman"/>
          <w:sz w:val="28"/>
          <w:szCs w:val="28"/>
        </w:rPr>
      </w:pPr>
      <w:r w:rsidRPr="000C1BCE">
        <w:rPr>
          <w:rFonts w:cs="Times New Roman"/>
        </w:rPr>
        <w:t>.</w:t>
      </w:r>
    </w:p>
    <w:p w14:paraId="4563363E" w14:textId="0A24B3AE" w:rsidR="00AB25E7" w:rsidRPr="000C1BCE" w:rsidRDefault="00AB25E7">
      <w:pPr>
        <w:rPr>
          <w:rFonts w:cs="Times New Roman"/>
        </w:rPr>
      </w:pPr>
    </w:p>
    <w:p w14:paraId="3D0DD4CE" w14:textId="77777777" w:rsidR="00AB25E7" w:rsidRPr="000C1BCE" w:rsidRDefault="00AB25E7">
      <w:pPr>
        <w:rPr>
          <w:rFonts w:cs="Times New Roman"/>
        </w:rPr>
      </w:pPr>
    </w:p>
    <w:p w14:paraId="6C7CF383" w14:textId="5046C91D" w:rsidR="00EE7BAC" w:rsidRPr="000C1BCE" w:rsidRDefault="00EE7BAC">
      <w:pPr>
        <w:rPr>
          <w:rFonts w:cs="Times New Roman"/>
        </w:rPr>
      </w:pPr>
    </w:p>
    <w:p w14:paraId="1ED468D4" w14:textId="01EA8430" w:rsidR="00EE7BAC" w:rsidRPr="000C1BCE" w:rsidRDefault="00EE7BAC">
      <w:pPr>
        <w:rPr>
          <w:rFonts w:cs="Times New Roman"/>
        </w:rPr>
      </w:pPr>
    </w:p>
    <w:p w14:paraId="5072FCFB" w14:textId="38C6F949" w:rsidR="00EE7BAC" w:rsidRPr="000C1BCE" w:rsidRDefault="00EE7BAC">
      <w:pPr>
        <w:rPr>
          <w:rFonts w:cs="Times New Roman"/>
        </w:rPr>
      </w:pPr>
    </w:p>
    <w:sectPr w:rsidR="00EE7BAC" w:rsidRPr="000C1BCE" w:rsidSect="005C7E2B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1ABF9" w14:textId="77777777" w:rsidR="00EE4744" w:rsidRDefault="00EE4744" w:rsidP="006066D6">
      <w:pPr>
        <w:spacing w:before="0" w:after="0" w:line="240" w:lineRule="auto"/>
      </w:pPr>
      <w:r>
        <w:separator/>
      </w:r>
    </w:p>
  </w:endnote>
  <w:endnote w:type="continuationSeparator" w:id="0">
    <w:p w14:paraId="534109F2" w14:textId="77777777" w:rsidR="00EE4744" w:rsidRDefault="00EE4744" w:rsidP="006066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62817" w14:textId="77777777" w:rsidR="00EE4744" w:rsidRDefault="00EE4744" w:rsidP="006066D6">
      <w:pPr>
        <w:spacing w:before="0" w:after="0" w:line="240" w:lineRule="auto"/>
      </w:pPr>
      <w:r>
        <w:separator/>
      </w:r>
    </w:p>
  </w:footnote>
  <w:footnote w:type="continuationSeparator" w:id="0">
    <w:p w14:paraId="415300E6" w14:textId="77777777" w:rsidR="00EE4744" w:rsidRDefault="00EE4744" w:rsidP="006066D6">
      <w:pPr>
        <w:spacing w:before="0"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i, Lea">
    <w15:presenceInfo w15:providerId="AD" w15:userId="S::shulai@iu.edu::5b86e4f5-a0a6-492a-9a4b-10bb9d8bb2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53"/>
    <w:rsid w:val="00000868"/>
    <w:rsid w:val="00023A16"/>
    <w:rsid w:val="00027846"/>
    <w:rsid w:val="00030E53"/>
    <w:rsid w:val="00055F8D"/>
    <w:rsid w:val="000604F3"/>
    <w:rsid w:val="000A2C46"/>
    <w:rsid w:val="000B6907"/>
    <w:rsid w:val="000C1BCE"/>
    <w:rsid w:val="000C720A"/>
    <w:rsid w:val="000C7BBC"/>
    <w:rsid w:val="000D6DF8"/>
    <w:rsid w:val="000F0D3F"/>
    <w:rsid w:val="00107935"/>
    <w:rsid w:val="00113076"/>
    <w:rsid w:val="00135112"/>
    <w:rsid w:val="00233F5C"/>
    <w:rsid w:val="00240A76"/>
    <w:rsid w:val="002507AF"/>
    <w:rsid w:val="002524B4"/>
    <w:rsid w:val="002656AF"/>
    <w:rsid w:val="00267E70"/>
    <w:rsid w:val="002A313D"/>
    <w:rsid w:val="002C0C96"/>
    <w:rsid w:val="002E28FF"/>
    <w:rsid w:val="0030384A"/>
    <w:rsid w:val="00303FCE"/>
    <w:rsid w:val="00313C6E"/>
    <w:rsid w:val="003204D3"/>
    <w:rsid w:val="003A0047"/>
    <w:rsid w:val="003C4525"/>
    <w:rsid w:val="003C68BF"/>
    <w:rsid w:val="003E3AB6"/>
    <w:rsid w:val="004416FC"/>
    <w:rsid w:val="0049410B"/>
    <w:rsid w:val="004A21FB"/>
    <w:rsid w:val="004D0704"/>
    <w:rsid w:val="00552A69"/>
    <w:rsid w:val="00577B6C"/>
    <w:rsid w:val="005C7E2B"/>
    <w:rsid w:val="005D42B7"/>
    <w:rsid w:val="005F0DE2"/>
    <w:rsid w:val="006066D6"/>
    <w:rsid w:val="00621C45"/>
    <w:rsid w:val="006703C4"/>
    <w:rsid w:val="00685C2F"/>
    <w:rsid w:val="0073318C"/>
    <w:rsid w:val="00782FD7"/>
    <w:rsid w:val="007B286A"/>
    <w:rsid w:val="007C3198"/>
    <w:rsid w:val="00876F10"/>
    <w:rsid w:val="00877839"/>
    <w:rsid w:val="008938D3"/>
    <w:rsid w:val="00894F08"/>
    <w:rsid w:val="00896527"/>
    <w:rsid w:val="008A5FC9"/>
    <w:rsid w:val="008D1FDF"/>
    <w:rsid w:val="009016AF"/>
    <w:rsid w:val="00985733"/>
    <w:rsid w:val="009A5D46"/>
    <w:rsid w:val="009F1D37"/>
    <w:rsid w:val="00A004B9"/>
    <w:rsid w:val="00A6406D"/>
    <w:rsid w:val="00A7673B"/>
    <w:rsid w:val="00A80E69"/>
    <w:rsid w:val="00AB25E7"/>
    <w:rsid w:val="00AB43FE"/>
    <w:rsid w:val="00AD5F43"/>
    <w:rsid w:val="00AE09EC"/>
    <w:rsid w:val="00B15FEE"/>
    <w:rsid w:val="00B867E1"/>
    <w:rsid w:val="00BB5F5E"/>
    <w:rsid w:val="00BE446E"/>
    <w:rsid w:val="00C30ADD"/>
    <w:rsid w:val="00C36403"/>
    <w:rsid w:val="00C47209"/>
    <w:rsid w:val="00C939F1"/>
    <w:rsid w:val="00CC058A"/>
    <w:rsid w:val="00CC0E52"/>
    <w:rsid w:val="00CE2C9D"/>
    <w:rsid w:val="00CF60BF"/>
    <w:rsid w:val="00D1512E"/>
    <w:rsid w:val="00D17211"/>
    <w:rsid w:val="00D25CCB"/>
    <w:rsid w:val="00D26138"/>
    <w:rsid w:val="00D361C5"/>
    <w:rsid w:val="00D45A8D"/>
    <w:rsid w:val="00D57325"/>
    <w:rsid w:val="00D91182"/>
    <w:rsid w:val="00DB3FC8"/>
    <w:rsid w:val="00DD17EC"/>
    <w:rsid w:val="00DF5B91"/>
    <w:rsid w:val="00E1071E"/>
    <w:rsid w:val="00E3348D"/>
    <w:rsid w:val="00E7046B"/>
    <w:rsid w:val="00E958E0"/>
    <w:rsid w:val="00EE4744"/>
    <w:rsid w:val="00EE7513"/>
    <w:rsid w:val="00EE7BAC"/>
    <w:rsid w:val="00F04AF4"/>
    <w:rsid w:val="00F56ED2"/>
    <w:rsid w:val="00F7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CB740"/>
  <w15:chartTrackingRefBased/>
  <w15:docId w15:val="{6857BB4E-6555-A643-B344-92D28795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BBC"/>
    <w:pPr>
      <w:spacing w:before="200" w:after="200" w:line="276" w:lineRule="auto"/>
    </w:pPr>
    <w:rPr>
      <w:rFonts w:ascii="Times New Roman" w:eastAsia="Times New Roman" w:hAnsi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6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6D6"/>
    <w:rPr>
      <w:rFonts w:ascii="Times New Roman" w:eastAsia="Times New Roman" w:hAnsi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6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6D6"/>
    <w:rPr>
      <w:rFonts w:ascii="Times New Roman" w:eastAsia="Times New Roman" w:hAnsi="Times New Roman"/>
      <w:kern w:val="0"/>
      <w:sz w:val="18"/>
      <w:szCs w:val="18"/>
    </w:rPr>
  </w:style>
  <w:style w:type="paragraph" w:styleId="a7">
    <w:name w:val="Revision"/>
    <w:hidden/>
    <w:uiPriority w:val="99"/>
    <w:semiHidden/>
    <w:rsid w:val="00D26138"/>
    <w:rPr>
      <w:rFonts w:ascii="Times New Roman" w:eastAsia="Times New Roman" w:hAnsi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yiyan</dc:creator>
  <cp:keywords/>
  <dc:description/>
  <cp:lastModifiedBy>Lai, Lea</cp:lastModifiedBy>
  <cp:revision>4</cp:revision>
  <dcterms:created xsi:type="dcterms:W3CDTF">2023-10-10T21:21:00Z</dcterms:created>
  <dcterms:modified xsi:type="dcterms:W3CDTF">2023-11-10T17:02:00Z</dcterms:modified>
</cp:coreProperties>
</file>