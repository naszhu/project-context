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ecline to state</w:t>
      </w:r>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25F16675" w14:textId="77777777" w:rsidR="009939AD" w:rsidRDefault="009939AD" w:rsidP="009939AD">
      <w:pPr>
        <w:rPr>
          <w:rFonts w:ascii="Times New Roman" w:hAnsi="Times New Roman" w:cs="Times New Roman"/>
        </w:rPr>
      </w:pPr>
    </w:p>
    <w:p w14:paraId="38F46016" w14:textId="67C78C36" w:rsidR="009939AD" w:rsidRPr="00E96779" w:rsidRDefault="004A2C4A" w:rsidP="009939AD">
      <w:pPr>
        <w:rPr>
          <w:rFonts w:ascii="Times New Roman" w:hAnsi="Times New Roman" w:cs="Times New Roman"/>
        </w:rPr>
      </w:pPr>
      <w:r>
        <w:rPr>
          <w:rFonts w:ascii="Times New Roman" w:hAnsi="Times New Roman" w:cs="Times New Roman"/>
        </w:rPr>
        <w:t xml:space="preserve">A list of </w:t>
      </w:r>
      <w:del w:id="0" w:author="Lai, Lea" w:date="2023-11-10T12:05:00Z">
        <w:r w:rsidDel="00BE33AC">
          <w:rPr>
            <w:rFonts w:ascii="Times New Roman" w:hAnsi="Times New Roman" w:cs="Times New Roman"/>
          </w:rPr>
          <w:delText xml:space="preserve">pictures </w:delText>
        </w:r>
      </w:del>
      <w:ins w:id="1" w:author="Lai, Lea" w:date="2023-11-10T12:05:00Z">
        <w:r w:rsidR="00BE33AC">
          <w:rPr>
            <w:rFonts w:ascii="Times New Roman" w:hAnsi="Times New Roman" w:cs="Times New Roman"/>
          </w:rPr>
          <w:t>words</w:t>
        </w:r>
        <w:r w:rsidR="00BE33AC">
          <w:rPr>
            <w:rFonts w:ascii="Times New Roman" w:hAnsi="Times New Roman" w:cs="Times New Roman"/>
          </w:rPr>
          <w:t xml:space="preserve"> </w:t>
        </w:r>
      </w:ins>
      <w:r>
        <w:rPr>
          <w:rFonts w:ascii="Times New Roman" w:hAnsi="Times New Roman" w:cs="Times New Roman"/>
        </w:rPr>
        <w:t xml:space="preserve">will appear on the screen one at a time. </w:t>
      </w:r>
      <w:r w:rsidR="009939AD" w:rsidRPr="00E96779">
        <w:rPr>
          <w:rFonts w:ascii="Times New Roman" w:hAnsi="Times New Roman" w:cs="Times New Roman"/>
        </w:rPr>
        <w:t xml:space="preserve">Study the </w:t>
      </w:r>
      <w:r w:rsidR="009939AD">
        <w:rPr>
          <w:rFonts w:ascii="Times New Roman" w:hAnsi="Times New Roman" w:cs="Times New Roman"/>
        </w:rPr>
        <w:t>pictures</w:t>
      </w:r>
      <w:r w:rsidR="009939AD" w:rsidRPr="00E96779">
        <w:rPr>
          <w:rFonts w:ascii="Times New Roman" w:hAnsi="Times New Roman" w:cs="Times New Roman"/>
        </w:rPr>
        <w:t xml:space="preserve"> as they appea</w:t>
      </w:r>
      <w:r>
        <w:rPr>
          <w:rFonts w:ascii="Times New Roman" w:hAnsi="Times New Roman" w:cs="Times New Roman"/>
        </w:rPr>
        <w:t>r</w:t>
      </w:r>
      <w:r w:rsidR="009939AD">
        <w:rPr>
          <w:rFonts w:ascii="Times New Roman" w:hAnsi="Times New Roman" w:cs="Times New Roman"/>
        </w:rPr>
        <w:t>. Then,</w:t>
      </w:r>
      <w:r w:rsidR="00B41236">
        <w:rPr>
          <w:rFonts w:ascii="Times New Roman" w:hAnsi="Times New Roman" w:cs="Times New Roman"/>
        </w:rPr>
        <w:t xml:space="preserve"> </w:t>
      </w:r>
      <w:r w:rsidR="00575E18">
        <w:rPr>
          <w:rFonts w:ascii="Times New Roman" w:hAnsi="Times New Roman" w:cs="Times New Roman"/>
        </w:rPr>
        <w:t>after</w:t>
      </w:r>
      <w:r w:rsidR="00B41236">
        <w:rPr>
          <w:rFonts w:ascii="Times New Roman" w:hAnsi="Times New Roman" w:cs="Times New Roman"/>
        </w:rPr>
        <w:t xml:space="preserve"> a brief blank period, </w:t>
      </w:r>
      <w:r w:rsidR="009939AD">
        <w:rPr>
          <w:rFonts w:ascii="Times New Roman" w:hAnsi="Times New Roman" w:cs="Times New Roman"/>
        </w:rPr>
        <w:t xml:space="preserve">you will see </w:t>
      </w:r>
      <w:ins w:id="2" w:author="Lai, Lea" w:date="2023-11-10T12:05:00Z">
        <w:r w:rsidR="00BE33AC">
          <w:rPr>
            <w:rFonts w:ascii="Times New Roman" w:hAnsi="Times New Roman" w:cs="Times New Roman"/>
          </w:rPr>
          <w:t xml:space="preserve">first two letters of studied words one at a time, and you need to type in the words you remembered. </w:t>
        </w:r>
      </w:ins>
      <w:del w:id="3" w:author="Lai, Lea" w:date="2023-11-10T12:05:00Z">
        <w:r w:rsidR="00575E18" w:rsidDel="00BE33AC">
          <w:rPr>
            <w:rFonts w:ascii="Times New Roman" w:hAnsi="Times New Roman" w:cs="Times New Roman"/>
          </w:rPr>
          <w:delText>a series of test pictures.</w:delText>
        </w:r>
        <w:r w:rsidR="009939AD" w:rsidDel="00BE33AC">
          <w:rPr>
            <w:rFonts w:ascii="Times New Roman" w:hAnsi="Times New Roman" w:cs="Times New Roman"/>
          </w:rPr>
          <w:delText xml:space="preserve"> </w:delText>
        </w:r>
        <w:r w:rsidR="00575E18" w:rsidDel="00BE33AC">
          <w:rPr>
            <w:rFonts w:ascii="Times New Roman" w:hAnsi="Times New Roman" w:cs="Times New Roman"/>
          </w:rPr>
          <w:delText>F</w:delText>
        </w:r>
        <w:r w:rsidR="009939AD" w:rsidDel="00BE33AC">
          <w:rPr>
            <w:rFonts w:ascii="Times New Roman" w:hAnsi="Times New Roman" w:cs="Times New Roman"/>
          </w:rPr>
          <w:delText>ollow</w:delText>
        </w:r>
        <w:r w:rsidR="00575E18" w:rsidDel="00BE33AC">
          <w:rPr>
            <w:rFonts w:ascii="Times New Roman" w:hAnsi="Times New Roman" w:cs="Times New Roman"/>
          </w:rPr>
          <w:delText xml:space="preserve">ing each, </w:delText>
        </w:r>
        <w:r w:rsidR="009939AD" w:rsidDel="00BE33AC">
          <w:rPr>
            <w:rFonts w:ascii="Times New Roman" w:hAnsi="Times New Roman" w:cs="Times New Roman"/>
          </w:rPr>
          <w:delText xml:space="preserve">press </w:delText>
        </w:r>
        <w:r w:rsidR="00575E18" w:rsidDel="00BE33AC">
          <w:rPr>
            <w:rFonts w:ascii="Times New Roman" w:hAnsi="Times New Roman" w:cs="Times New Roman"/>
          </w:rPr>
          <w:delText xml:space="preserve">the </w:delText>
        </w:r>
        <w:r w:rsidR="009939AD" w:rsidDel="00BE33AC">
          <w:rPr>
            <w:rFonts w:ascii="Times New Roman" w:hAnsi="Times New Roman" w:cs="Times New Roman"/>
          </w:rPr>
          <w:delText xml:space="preserve">“F” key to indicate you have seen this picture in </w:delText>
        </w:r>
        <w:r w:rsidR="00575E18" w:rsidDel="00BE33AC">
          <w:rPr>
            <w:rFonts w:ascii="Times New Roman" w:hAnsi="Times New Roman" w:cs="Times New Roman"/>
          </w:rPr>
          <w:delText xml:space="preserve">the </w:delText>
        </w:r>
        <w:r w:rsidR="009939AD" w:rsidDel="00BE33AC">
          <w:rPr>
            <w:rFonts w:ascii="Times New Roman" w:hAnsi="Times New Roman" w:cs="Times New Roman"/>
          </w:rPr>
          <w:delText xml:space="preserve">study list, and “K” to indicate you haven’t seen this picture in </w:delText>
        </w:r>
        <w:r w:rsidR="00575E18" w:rsidDel="00BE33AC">
          <w:rPr>
            <w:rFonts w:ascii="Times New Roman" w:hAnsi="Times New Roman" w:cs="Times New Roman"/>
          </w:rPr>
          <w:delText xml:space="preserve">the </w:delText>
        </w:r>
        <w:r w:rsidR="009939AD" w:rsidDel="00BE33AC">
          <w:rPr>
            <w:rFonts w:ascii="Times New Roman" w:hAnsi="Times New Roman" w:cs="Times New Roman"/>
          </w:rPr>
          <w:delText xml:space="preserve">study list. </w:delText>
        </w:r>
      </w:del>
    </w:p>
    <w:p w14:paraId="2B75EFB2" w14:textId="77777777" w:rsidR="00E96779" w:rsidRPr="009939AD" w:rsidRDefault="00E96779" w:rsidP="00E96779">
      <w:pPr>
        <w:rPr>
          <w:rFonts w:ascii="Times New Roman" w:hAnsi="Times New Roman" w:cs="Times New Roman"/>
        </w:rPr>
      </w:pPr>
    </w:p>
    <w:p w14:paraId="6A449717" w14:textId="77777777" w:rsidR="00575E18"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r w:rsidR="00575E18" w:rsidRPr="00575E18">
        <w:rPr>
          <w:rFonts w:ascii="Times New Roman" w:hAnsi="Times New Roman" w:cs="Times New Roman"/>
        </w:rPr>
        <w:t xml:space="preserve"> </w:t>
      </w:r>
    </w:p>
    <w:p w14:paraId="180D95CC" w14:textId="77777777" w:rsidR="00575E18" w:rsidRDefault="00575E18" w:rsidP="00E96779">
      <w:pPr>
        <w:rPr>
          <w:rFonts w:ascii="Times New Roman" w:hAnsi="Times New Roman" w:cs="Times New Roman"/>
        </w:rPr>
      </w:pPr>
    </w:p>
    <w:p w14:paraId="6679474B" w14:textId="2C1271E2" w:rsidR="00E96779" w:rsidRPr="00E96779" w:rsidRDefault="00575E18" w:rsidP="00E96779">
      <w:pPr>
        <w:rPr>
          <w:rFonts w:ascii="Times New Roman" w:hAnsi="Times New Roman" w:cs="Times New Roman"/>
        </w:rPr>
      </w:pPr>
      <w:r w:rsidRPr="00E96779">
        <w:rPr>
          <w:rFonts w:ascii="Times New Roman" w:hAnsi="Times New Roman" w:cs="Times New Roman"/>
        </w:rPr>
        <w:t>To make sure you are clear about the procedures, we will start with a short practice list. Press the ‘enter’ key to start the study list.</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rPr>
      </w:pPr>
      <w:r>
        <w:rPr>
          <w:rFonts w:ascii="Times New Roman" w:hAnsi="Times New Roman" w:cs="Times New Roman"/>
        </w:rPr>
        <w:t>Test phase1</w:t>
      </w:r>
    </w:p>
    <w:p w14:paraId="6CA91C6B" w14:textId="77777777" w:rsidR="006C6AF6" w:rsidRPr="006C6AF6" w:rsidRDefault="006C6AF6" w:rsidP="006C6AF6">
      <w:pPr>
        <w:rPr>
          <w:rFonts w:ascii="Times New Roman" w:hAnsi="Times New Roman" w:cs="Times New Roman"/>
        </w:rPr>
      </w:pPr>
      <w:r w:rsidRPr="006C6AF6">
        <w:rPr>
          <w:rFonts w:ascii="Times New Roman" w:hAnsi="Times New Roman" w:cs="Times New Roman"/>
        </w:rPr>
        <w:t>Now you have finished the practice. When ready, start the study list with the ‘enter’ key.</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63FC1E86" w14:textId="099454F5" w:rsidR="00B83BFF" w:rsidRPr="006C6AF6" w:rsidRDefault="00B83BFF" w:rsidP="006C6AF6">
      <w:pPr>
        <w:rPr>
          <w:rFonts w:ascii="Times New Roman" w:hAnsi="Times New Roman" w:cs="Times New Roman"/>
        </w:rPr>
      </w:pPr>
      <w:r w:rsidRPr="006C6AF6">
        <w:rPr>
          <w:rFonts w:ascii="Times New Roman" w:hAnsi="Times New Roman" w:cs="Times New Roman" w:hint="eastAsia"/>
        </w:rPr>
        <w:t>N</w:t>
      </w:r>
      <w:r w:rsidRPr="006C6AF6">
        <w:rPr>
          <w:rFonts w:ascii="Times New Roman" w:hAnsi="Times New Roman" w:cs="Times New Roman"/>
        </w:rPr>
        <w:t xml:space="preserve">ow you will continue with a similar trial, but slightly different steps. </w:t>
      </w:r>
      <w:r w:rsidRPr="006C6AF6">
        <w:rPr>
          <w:rFonts w:ascii="Times New Roman" w:hAnsi="Times New Roman" w:cs="Times New Roman" w:hint="eastAsia"/>
        </w:rPr>
        <w:t>Y</w:t>
      </w:r>
      <w:r w:rsidRPr="006C6AF6">
        <w:rPr>
          <w:rFonts w:ascii="Times New Roman" w:hAnsi="Times New Roman" w:cs="Times New Roman"/>
        </w:rPr>
        <w:t xml:space="preserve">ou will not see the study </w:t>
      </w:r>
      <w:del w:id="4" w:author="Lai, Lea" w:date="2023-11-10T12:06:00Z">
        <w:r w:rsidRPr="006C6AF6" w:rsidDel="00701F35">
          <w:rPr>
            <w:rFonts w:ascii="Times New Roman" w:hAnsi="Times New Roman" w:cs="Times New Roman"/>
          </w:rPr>
          <w:delText xml:space="preserve">pictures’ </w:delText>
        </w:r>
      </w:del>
      <w:ins w:id="5" w:author="Lai, Lea" w:date="2023-11-10T12:06:00Z">
        <w:r w:rsidR="00701F35">
          <w:rPr>
            <w:rFonts w:ascii="Times New Roman" w:hAnsi="Times New Roman" w:cs="Times New Roman"/>
          </w:rPr>
          <w:t>words’</w:t>
        </w:r>
        <w:r w:rsidR="00701F35" w:rsidRPr="006C6AF6">
          <w:rPr>
            <w:rFonts w:ascii="Times New Roman" w:hAnsi="Times New Roman" w:cs="Times New Roman"/>
          </w:rPr>
          <w:t xml:space="preserve"> </w:t>
        </w:r>
      </w:ins>
      <w:r w:rsidRPr="006C6AF6">
        <w:rPr>
          <w:rFonts w:ascii="Times New Roman" w:hAnsi="Times New Roman" w:cs="Times New Roman"/>
        </w:rPr>
        <w:t xml:space="preserve">list, but only a single long list of the test </w:t>
      </w:r>
      <w:del w:id="6" w:author="Lai, Lea" w:date="2023-11-10T12:06:00Z">
        <w:r w:rsidRPr="006C6AF6" w:rsidDel="00701F35">
          <w:rPr>
            <w:rFonts w:ascii="Times New Roman" w:hAnsi="Times New Roman" w:cs="Times New Roman"/>
          </w:rPr>
          <w:delText>pictures</w:delText>
        </w:r>
      </w:del>
      <w:ins w:id="7" w:author="Lai, Lea" w:date="2023-11-10T12:06:00Z">
        <w:r w:rsidR="00701F35">
          <w:rPr>
            <w:rFonts w:ascii="Times New Roman" w:hAnsi="Times New Roman" w:cs="Times New Roman"/>
          </w:rPr>
          <w:t>words</w:t>
        </w:r>
      </w:ins>
      <w:r w:rsidRPr="006C6AF6">
        <w:rPr>
          <w:rFonts w:ascii="Times New Roman" w:hAnsi="Times New Roman" w:cs="Times New Roman"/>
        </w:rPr>
        <w:t xml:space="preserve">. Similar to previous test list, you </w:t>
      </w:r>
      <w:ins w:id="8" w:author="Lai, Lea" w:date="2023-11-10T12:06:00Z">
        <w:r w:rsidR="003E1DAB">
          <w:rPr>
            <w:rFonts w:ascii="Times New Roman" w:hAnsi="Times New Roman" w:cs="Times New Roman"/>
          </w:rPr>
          <w:t>will see first two letters of studied words one at a time, and you need to type in the words you remembered.</w:t>
        </w:r>
        <w:r w:rsidR="003E1DAB">
          <w:rPr>
            <w:rFonts w:ascii="Times New Roman" w:hAnsi="Times New Roman" w:cs="Times New Roman"/>
          </w:rPr>
          <w:t xml:space="preserve"> </w:t>
        </w:r>
      </w:ins>
      <w:del w:id="9" w:author="Lai, Lea" w:date="2023-11-10T12:06:00Z">
        <w:r w:rsidRPr="006C6AF6" w:rsidDel="003E1DAB">
          <w:rPr>
            <w:rFonts w:ascii="Times New Roman" w:hAnsi="Times New Roman" w:cs="Times New Roman"/>
          </w:rPr>
          <w:delText>need to judge each picture of whether you have seen them in all previous trials or not. Press “F” key to indicate you have seen this picture in study list, and “K” to indicate you haven’t seen this picture in all previous’ study list. When ready, start the study list with the ‘enter’ key, and start the three remaining lists the same way.</w:delText>
        </w:r>
      </w:del>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t>Did you use pen, paper, memo or any related tools to help you with remembering during the process?  yes or no</w:t>
      </w:r>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rPr>
      </w:pPr>
    </w:p>
    <w:sectPr w:rsidR="00E96779" w:rsidRPr="00E96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702C7" w14:textId="77777777" w:rsidR="00C46C08" w:rsidRDefault="00C46C08" w:rsidP="00B83BFF">
      <w:r>
        <w:separator/>
      </w:r>
    </w:p>
  </w:endnote>
  <w:endnote w:type="continuationSeparator" w:id="0">
    <w:p w14:paraId="720BE22E" w14:textId="77777777" w:rsidR="00C46C08" w:rsidRDefault="00C46C08" w:rsidP="00B8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61F8" w14:textId="77777777" w:rsidR="00C46C08" w:rsidRDefault="00C46C08" w:rsidP="00B83BFF">
      <w:r>
        <w:separator/>
      </w:r>
    </w:p>
  </w:footnote>
  <w:footnote w:type="continuationSeparator" w:id="0">
    <w:p w14:paraId="0B213035" w14:textId="77777777" w:rsidR="00C46C08" w:rsidRDefault="00C46C08" w:rsidP="00B8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i, Lea">
    <w15:presenceInfo w15:providerId="AD" w15:userId="S::shulai@iu.edu::5b86e4f5-a0a6-492a-9a4b-10bb9d8bb2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0A52CB"/>
    <w:rsid w:val="00125943"/>
    <w:rsid w:val="003E1DAB"/>
    <w:rsid w:val="004A2C4A"/>
    <w:rsid w:val="00575E18"/>
    <w:rsid w:val="006C6AF6"/>
    <w:rsid w:val="00701F35"/>
    <w:rsid w:val="00757948"/>
    <w:rsid w:val="00842C0B"/>
    <w:rsid w:val="009809D0"/>
    <w:rsid w:val="009939AD"/>
    <w:rsid w:val="00B41236"/>
    <w:rsid w:val="00B83BFF"/>
    <w:rsid w:val="00BC41F8"/>
    <w:rsid w:val="00BE33AC"/>
    <w:rsid w:val="00C46C08"/>
    <w:rsid w:val="00C535AC"/>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 w:type="paragraph" w:styleId="a4">
    <w:name w:val="header"/>
    <w:basedOn w:val="a"/>
    <w:link w:val="a5"/>
    <w:uiPriority w:val="99"/>
    <w:unhideWhenUsed/>
    <w:rsid w:val="00B83BFF"/>
    <w:pPr>
      <w:tabs>
        <w:tab w:val="center" w:pos="4153"/>
        <w:tab w:val="right" w:pos="8306"/>
      </w:tabs>
      <w:snapToGrid w:val="0"/>
      <w:jc w:val="center"/>
    </w:pPr>
    <w:rPr>
      <w:sz w:val="18"/>
      <w:szCs w:val="18"/>
    </w:rPr>
  </w:style>
  <w:style w:type="character" w:customStyle="1" w:styleId="a5">
    <w:name w:val="页眉 字符"/>
    <w:basedOn w:val="a0"/>
    <w:link w:val="a4"/>
    <w:uiPriority w:val="99"/>
    <w:rsid w:val="00B83BFF"/>
    <w:rPr>
      <w:sz w:val="18"/>
      <w:szCs w:val="18"/>
    </w:rPr>
  </w:style>
  <w:style w:type="paragraph" w:styleId="a6">
    <w:name w:val="footer"/>
    <w:basedOn w:val="a"/>
    <w:link w:val="a7"/>
    <w:uiPriority w:val="99"/>
    <w:unhideWhenUsed/>
    <w:rsid w:val="00B83BFF"/>
    <w:pPr>
      <w:tabs>
        <w:tab w:val="center" w:pos="4153"/>
        <w:tab w:val="right" w:pos="8306"/>
      </w:tabs>
      <w:snapToGrid w:val="0"/>
      <w:jc w:val="left"/>
    </w:pPr>
    <w:rPr>
      <w:sz w:val="18"/>
      <w:szCs w:val="18"/>
    </w:rPr>
  </w:style>
  <w:style w:type="character" w:customStyle="1" w:styleId="a7">
    <w:name w:val="页脚 字符"/>
    <w:basedOn w:val="a0"/>
    <w:link w:val="a6"/>
    <w:uiPriority w:val="99"/>
    <w:rsid w:val="00B83BFF"/>
    <w:rPr>
      <w:sz w:val="18"/>
      <w:szCs w:val="18"/>
    </w:rPr>
  </w:style>
  <w:style w:type="paragraph" w:styleId="a8">
    <w:name w:val="Revision"/>
    <w:hidden/>
    <w:uiPriority w:val="99"/>
    <w:semiHidden/>
    <w:rsid w:val="00BE33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350</Words>
  <Characters>1996</Characters>
  <Application>Microsoft Office Word</Application>
  <DocSecurity>0</DocSecurity>
  <Lines>16</Lines>
  <Paragraphs>4</Paragraphs>
  <ScaleCrop>false</ScaleCrop>
  <Company/>
  <LinksUpToDate>false</LinksUpToDate>
  <CharactersWithSpaces>2342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13</cp:revision>
  <dcterms:created xsi:type="dcterms:W3CDTF">2023-07-12T18:26:00Z</dcterms:created>
  <dcterms:modified xsi:type="dcterms:W3CDTF">2023-11-10T17:06:00Z</dcterms:modified>
</cp:coreProperties>
</file>