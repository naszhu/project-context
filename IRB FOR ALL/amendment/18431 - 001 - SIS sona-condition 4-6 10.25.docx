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0333F3" w:rsidRDefault="00E827BE" w:rsidP="006D2A9F">
      <w:pPr>
        <w:pStyle w:val="1"/>
        <w:spacing w:after="340"/>
        <w:rPr>
          <w:rFonts w:asciiTheme="minorHAnsi" w:hAnsiTheme="minorHAnsi" w:cstheme="minorHAnsi"/>
        </w:rPr>
      </w:pPr>
      <w:r w:rsidRPr="000333F3">
        <w:rPr>
          <w:rFonts w:asciiTheme="minorHAnsi" w:hAnsiTheme="minorHAnsi" w:cstheme="minorHAnsi"/>
        </w:rPr>
        <w:t>I</w:t>
      </w:r>
      <w:r w:rsidR="00FC65FF" w:rsidRPr="000333F3">
        <w:rPr>
          <w:rFonts w:asciiTheme="minorHAnsi" w:hAnsiTheme="minorHAnsi" w:cstheme="minorHAnsi"/>
        </w:rPr>
        <w:t xml:space="preserve">NDIANA UNIVERSITY </w:t>
      </w:r>
      <w:r w:rsidR="005B7B0C" w:rsidRPr="000333F3">
        <w:rPr>
          <w:rFonts w:asciiTheme="minorHAnsi" w:hAnsiTheme="minorHAnsi" w:cstheme="minorHAnsi"/>
        </w:rPr>
        <w:t>STUDY INFORMATION SHEET</w:t>
      </w:r>
      <w:r w:rsidRPr="000333F3">
        <w:rPr>
          <w:rFonts w:asciiTheme="minorHAnsi" w:hAnsiTheme="minorHAnsi" w:cstheme="minorHAnsi"/>
        </w:rPr>
        <w:t xml:space="preserve"> FOR</w:t>
      </w:r>
      <w:r w:rsidR="002241EB" w:rsidRPr="000333F3">
        <w:rPr>
          <w:rFonts w:asciiTheme="minorHAnsi" w:hAnsiTheme="minorHAnsi" w:cstheme="minorHAnsi"/>
        </w:rPr>
        <w:t xml:space="preserve"> RESEARCH</w:t>
      </w:r>
      <w:r w:rsidR="00F8493C" w:rsidRPr="000333F3">
        <w:rPr>
          <w:rFonts w:asciiTheme="minorHAnsi" w:hAnsiTheme="minorHAnsi" w:cstheme="minorHAnsi"/>
        </w:rPr>
        <w:t xml:space="preserve"> MEMORY TEST FOR WORD AND </w:t>
      </w:r>
      <w:commentRangeStart w:id="0"/>
      <w:r w:rsidR="00F8493C" w:rsidRPr="000333F3">
        <w:rPr>
          <w:rFonts w:asciiTheme="minorHAnsi" w:hAnsiTheme="minorHAnsi" w:cstheme="minorHAnsi"/>
        </w:rPr>
        <w:t>PICTURE</w:t>
      </w:r>
      <w:commentRangeEnd w:id="0"/>
      <w:r w:rsidR="00B83DD8">
        <w:rPr>
          <w:rStyle w:val="a8"/>
          <w:rFonts w:ascii="Times New Roman" w:hAnsi="Times New Roman" w:cs="Times New Roman"/>
          <w:b w:val="0"/>
          <w:bCs w:val="0"/>
        </w:rPr>
        <w:commentReference w:id="0"/>
      </w:r>
    </w:p>
    <w:p w14:paraId="54F63FAD" w14:textId="36E9FEC3" w:rsidR="00B81E91" w:rsidRPr="000333F3" w:rsidRDefault="00B81E91" w:rsidP="006B5E33">
      <w:pPr>
        <w:spacing w:after="240" w:line="276" w:lineRule="auto"/>
        <w:rPr>
          <w:rFonts w:asciiTheme="minorHAnsi" w:hAnsiTheme="minorHAnsi" w:cstheme="minorHAnsi"/>
          <w:bCs/>
        </w:rPr>
      </w:pPr>
      <w:r w:rsidRPr="000333F3">
        <w:rPr>
          <w:rFonts w:asciiTheme="minorHAnsi" w:hAnsiTheme="minorHAnsi" w:cstheme="minorHAnsi"/>
          <w:b/>
          <w:bCs/>
        </w:rPr>
        <w:t>You are being asked to participate in a research study.</w:t>
      </w:r>
      <w:r w:rsidRPr="000333F3">
        <w:rPr>
          <w:rFonts w:asciiTheme="minorHAnsi" w:hAnsiTheme="minorHAnsi" w:cstheme="minorHAnsi"/>
          <w:bCs/>
        </w:rPr>
        <w:t xml:space="preserve"> Scientists do research to answer important questions that might help change or improve the way we do things in the future.</w:t>
      </w:r>
      <w:r w:rsidR="006B5E33" w:rsidRPr="000333F3">
        <w:rPr>
          <w:rFonts w:asciiTheme="minorHAnsi" w:hAnsiTheme="minorHAnsi" w:cstheme="minorHAnsi"/>
          <w:bCs/>
        </w:rPr>
        <w:t xml:space="preserve"> </w:t>
      </w:r>
      <w:r w:rsidRPr="000333F3">
        <w:rPr>
          <w:rFonts w:asciiTheme="minorHAnsi" w:hAnsiTheme="minorHAnsi" w:cstheme="minorHAnsi"/>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0333F3" w:rsidRDefault="00B81E91" w:rsidP="00C67C93">
      <w:pPr>
        <w:spacing w:after="340" w:line="276" w:lineRule="auto"/>
        <w:rPr>
          <w:rFonts w:asciiTheme="minorHAnsi" w:hAnsiTheme="minorHAnsi" w:cstheme="minorHAnsi"/>
          <w:bCs/>
        </w:rPr>
      </w:pPr>
      <w:r w:rsidRPr="000333F3">
        <w:rPr>
          <w:rFonts w:asciiTheme="minorHAnsi" w:hAnsiTheme="minorHAnsi" w:cstheme="minorHAnsi"/>
          <w:b/>
          <w:bCs/>
        </w:rPr>
        <w:t>All research is voluntary.</w:t>
      </w:r>
      <w:r w:rsidR="006B5E33" w:rsidRPr="000333F3">
        <w:rPr>
          <w:rFonts w:asciiTheme="minorHAnsi" w:hAnsiTheme="minorHAnsi" w:cstheme="minorHAnsi"/>
          <w:b/>
          <w:bCs/>
        </w:rPr>
        <w:t xml:space="preserve"> </w:t>
      </w:r>
      <w:r w:rsidRPr="000333F3">
        <w:rPr>
          <w:rFonts w:asciiTheme="minorHAnsi" w:hAnsiTheme="minorHAnsi" w:cstheme="minorHAnsi"/>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0B6FA544" w14:textId="12DEC416" w:rsidR="000008BF" w:rsidRPr="00A4657E" w:rsidRDefault="002241EB" w:rsidP="00A4657E">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intended for individual</w:t>
      </w:r>
      <w:r w:rsidR="00C01023" w:rsidRPr="000333F3">
        <w:rPr>
          <w:rFonts w:asciiTheme="minorHAnsi" w:hAnsiTheme="minorHAnsi" w:cstheme="minorHAnsi"/>
          <w:b/>
          <w:bCs/>
          <w:iCs/>
        </w:rPr>
        <w:t>s</w:t>
      </w:r>
      <w:r w:rsidRPr="000333F3">
        <w:rPr>
          <w:rFonts w:asciiTheme="minorHAnsi" w:hAnsiTheme="minorHAnsi" w:cstheme="minorHAnsi"/>
          <w:b/>
          <w:bCs/>
          <w:iCs/>
        </w:rPr>
        <w:t xml:space="preserve"> 18 years of age or older.</w:t>
      </w:r>
      <w:r w:rsidR="006B5E33" w:rsidRPr="000333F3">
        <w:rPr>
          <w:rFonts w:asciiTheme="minorHAnsi" w:hAnsiTheme="minorHAnsi" w:cstheme="minorHAnsi"/>
          <w:b/>
          <w:bCs/>
          <w:iCs/>
        </w:rPr>
        <w:t xml:space="preserve"> </w:t>
      </w:r>
      <w:r w:rsidRPr="000333F3">
        <w:rPr>
          <w:rFonts w:asciiTheme="minorHAnsi" w:hAnsiTheme="minorHAnsi" w:cstheme="minorHAnsi"/>
          <w:b/>
          <w:bCs/>
          <w:iCs/>
        </w:rPr>
        <w:t>If you are under age 18, do not complete the survey</w:t>
      </w:r>
      <w:r w:rsidR="00335409" w:rsidRPr="000333F3">
        <w:rPr>
          <w:rFonts w:asciiTheme="minorHAnsi" w:hAnsiTheme="minorHAnsi" w:cstheme="minorHAnsi"/>
          <w:b/>
          <w:bCs/>
          <w:iCs/>
        </w:rPr>
        <w:t>.</w:t>
      </w:r>
    </w:p>
    <w:p w14:paraId="33D446D1" w14:textId="3198B839" w:rsidR="00B81E91" w:rsidRPr="000333F3" w:rsidRDefault="00B81E91" w:rsidP="00CC4821">
      <w:pPr>
        <w:pStyle w:val="3"/>
        <w:tabs>
          <w:tab w:val="clear" w:pos="576"/>
          <w:tab w:val="clear" w:pos="1152"/>
        </w:tabs>
        <w:spacing w:after="360" w:line="276" w:lineRule="auto"/>
        <w:ind w:right="720"/>
        <w:rPr>
          <w:rFonts w:asciiTheme="minorHAnsi" w:hAnsiTheme="minorHAnsi" w:cstheme="minorHAnsi"/>
          <w:bCs/>
          <w:sz w:val="24"/>
          <w:szCs w:val="24"/>
        </w:rPr>
      </w:pPr>
      <w:r w:rsidRPr="000333F3">
        <w:rPr>
          <w:rFonts w:asciiTheme="minorHAnsi" w:hAnsiTheme="minorHAnsi" w:cstheme="minorHAnsi"/>
          <w:b/>
          <w:sz w:val="24"/>
          <w:szCs w:val="24"/>
        </w:rPr>
        <w:t>The purpose of this study</w:t>
      </w:r>
      <w:r w:rsidRPr="000333F3">
        <w:rPr>
          <w:rFonts w:asciiTheme="minorHAnsi" w:hAnsiTheme="minorHAnsi" w:cstheme="minorHAnsi"/>
          <w:sz w:val="24"/>
          <w:szCs w:val="24"/>
        </w:rPr>
        <w:t xml:space="preserve"> is to</w:t>
      </w:r>
      <w:r w:rsidR="00197F80" w:rsidRPr="000333F3">
        <w:rPr>
          <w:rFonts w:asciiTheme="minorHAnsi" w:hAnsiTheme="minorHAnsi" w:cstheme="minorHAnsi"/>
          <w:sz w:val="24"/>
          <w:szCs w:val="24"/>
        </w:rPr>
        <w:t xml:space="preserve"> </w:t>
      </w:r>
      <w:bookmarkStart w:id="1" w:name="OLE_LINK15"/>
      <w:r w:rsidR="00197F80" w:rsidRPr="000333F3">
        <w:rPr>
          <w:rFonts w:asciiTheme="minorHAnsi" w:hAnsiTheme="minorHAnsi" w:cstheme="minorHAnsi"/>
          <w:sz w:val="24"/>
          <w:szCs w:val="24"/>
        </w:rPr>
        <w:t xml:space="preserve">investigate how </w:t>
      </w:r>
      <w:r w:rsidR="006D2A9F" w:rsidRPr="000333F3">
        <w:rPr>
          <w:rFonts w:asciiTheme="minorHAnsi" w:hAnsiTheme="minorHAnsi" w:cstheme="minorHAnsi"/>
          <w:sz w:val="24"/>
          <w:szCs w:val="24"/>
        </w:rPr>
        <w:t>people remember words and pictures</w:t>
      </w:r>
      <w:bookmarkEnd w:id="1"/>
      <w:r w:rsidR="00197F80" w:rsidRPr="000333F3">
        <w:rPr>
          <w:rFonts w:asciiTheme="minorHAnsi" w:hAnsiTheme="minorHAnsi" w:cstheme="minorHAnsi"/>
          <w:sz w:val="24"/>
          <w:szCs w:val="24"/>
        </w:rPr>
        <w:t>.</w:t>
      </w:r>
    </w:p>
    <w:p w14:paraId="4FDF0EAA" w14:textId="77777777" w:rsidR="00836689" w:rsidRDefault="00836689" w:rsidP="006D2A9F">
      <w:pPr>
        <w:spacing w:after="660" w:line="276" w:lineRule="auto"/>
        <w:rPr>
          <w:rFonts w:ascii="Calibri" w:hAnsi="Calibri" w:cs="Arial"/>
        </w:rPr>
      </w:pPr>
      <w:bookmarkStart w:id="2" w:name="OLE_LINK17"/>
      <w:r w:rsidRPr="00B81E91">
        <w:rPr>
          <w:rFonts w:ascii="Calibri" w:hAnsi="Calibri" w:cs="Arial"/>
        </w:rPr>
        <w:t xml:space="preserve">We are asking you if you want to be in this study </w:t>
      </w:r>
      <w:r>
        <w:rPr>
          <w:rFonts w:ascii="Calibri" w:hAnsi="Calibri" w:cs="Arial"/>
        </w:rPr>
        <w:t>because you registered for this study on SONA</w:t>
      </w:r>
      <w:r w:rsidRPr="00B81E91">
        <w:rPr>
          <w:rFonts w:ascii="Calibri" w:hAnsi="Calibri" w:cs="Arial"/>
        </w:rPr>
        <w:t>.</w:t>
      </w:r>
      <w:r>
        <w:rPr>
          <w:rFonts w:ascii="Calibri" w:hAnsi="Calibri" w:cs="Arial"/>
        </w:rPr>
        <w:t xml:space="preserve"> </w:t>
      </w:r>
      <w:r w:rsidRPr="00B81E91">
        <w:rPr>
          <w:rFonts w:ascii="Calibri" w:hAnsi="Calibri" w:cs="Arial"/>
        </w:rPr>
        <w:t xml:space="preserve">The study is being conducted </w:t>
      </w:r>
      <w:r w:rsidRPr="009D0B6A">
        <w:rPr>
          <w:rFonts w:ascii="Calibri" w:hAnsi="Calibri" w:cs="Arial"/>
        </w:rPr>
        <w:t>by</w:t>
      </w:r>
      <w:r>
        <w:rPr>
          <w:rFonts w:ascii="Calibri" w:hAnsi="Calibri" w:cs="Arial"/>
        </w:rPr>
        <w:t xml:space="preserve"> </w:t>
      </w:r>
      <w:r>
        <w:rPr>
          <w:rFonts w:asciiTheme="minorHAnsi" w:hAnsiTheme="minorHAnsi" w:cs="Arial"/>
        </w:rPr>
        <w:t>Dr. Richard Shiffrin, a professor in the departments of Psychological and Brain Science, Cognitive Science, and Statistics.</w:t>
      </w:r>
    </w:p>
    <w:p w14:paraId="2E31F71F" w14:textId="49F29995" w:rsidR="00F62B4E" w:rsidRDefault="0081289E" w:rsidP="006D2A9F">
      <w:pPr>
        <w:spacing w:after="660" w:line="276" w:lineRule="auto"/>
        <w:rPr>
          <w:rFonts w:asciiTheme="minorHAnsi" w:hAnsiTheme="minorHAnsi" w:cstheme="minorHAnsi"/>
          <w:bCs/>
        </w:rPr>
      </w:pPr>
      <w:r w:rsidRPr="0081289E">
        <w:rPr>
          <w:rFonts w:asciiTheme="minorHAnsi" w:hAnsiTheme="minorHAnsi" w:cstheme="minorHAnsi"/>
          <w:b/>
        </w:rPr>
        <w:t xml:space="preserve">If you agree to be in the study, you will do the following things. </w:t>
      </w:r>
      <w:r w:rsidR="00B445D7" w:rsidRPr="000333F3">
        <w:rPr>
          <w:rFonts w:asciiTheme="minorHAnsi" w:hAnsiTheme="minorHAnsi" w:cstheme="minorHAnsi"/>
        </w:rPr>
        <w:t xml:space="preserve">The study will take place in the web and the time to complete it will vary among different participants and different experiments length, but it will take </w:t>
      </w:r>
      <w:r w:rsidR="00543B3D" w:rsidRPr="000333F3">
        <w:rPr>
          <w:rFonts w:asciiTheme="minorHAnsi" w:hAnsiTheme="minorHAnsi" w:cstheme="minorHAnsi"/>
        </w:rPr>
        <w:t>15</w:t>
      </w:r>
      <w:r w:rsidR="00B445D7" w:rsidRPr="000333F3">
        <w:rPr>
          <w:rFonts w:asciiTheme="minorHAnsi" w:hAnsiTheme="minorHAnsi" w:cstheme="minorHAnsi"/>
        </w:rPr>
        <w:t xml:space="preserve"> mins in average. The experiment contains practice trial and real trials. In these trials, you will see</w:t>
      </w:r>
      <w:r w:rsidR="00B445D7" w:rsidRPr="000333F3">
        <w:rPr>
          <w:rFonts w:asciiTheme="minorHAnsi" w:hAnsiTheme="minorHAnsi" w:cstheme="minorHAnsi"/>
          <w:bCs/>
        </w:rPr>
        <w:t xml:space="preserve"> a list of </w:t>
      </w:r>
      <w:del w:id="3" w:author="Lai, Lea" w:date="2023-11-10T11:54:00Z">
        <w:r w:rsidR="00B445D7" w:rsidRPr="000333F3" w:rsidDel="00B83DD8">
          <w:rPr>
            <w:rFonts w:asciiTheme="minorHAnsi" w:hAnsiTheme="minorHAnsi" w:cstheme="minorHAnsi"/>
            <w:bCs/>
          </w:rPr>
          <w:delText xml:space="preserve">pictures </w:delText>
        </w:r>
      </w:del>
      <w:ins w:id="4" w:author="Lai, Lea" w:date="2023-11-10T11:54:00Z">
        <w:r w:rsidR="00B83DD8">
          <w:rPr>
            <w:rFonts w:asciiTheme="minorHAnsi" w:hAnsiTheme="minorHAnsi" w:cstheme="minorHAnsi"/>
            <w:bCs/>
          </w:rPr>
          <w:t>words</w:t>
        </w:r>
        <w:r w:rsidR="00B83DD8" w:rsidRPr="000333F3">
          <w:rPr>
            <w:rFonts w:asciiTheme="minorHAnsi" w:hAnsiTheme="minorHAnsi" w:cstheme="minorHAnsi"/>
            <w:bCs/>
          </w:rPr>
          <w:t xml:space="preserve"> </w:t>
        </w:r>
      </w:ins>
      <w:r w:rsidR="00B445D7" w:rsidRPr="000333F3">
        <w:rPr>
          <w:rFonts w:asciiTheme="minorHAnsi" w:hAnsiTheme="minorHAnsi" w:cstheme="minorHAnsi"/>
          <w:bCs/>
        </w:rPr>
        <w:t>to remember</w:t>
      </w:r>
      <w:r w:rsidR="00455E29" w:rsidRPr="000333F3">
        <w:rPr>
          <w:rFonts w:asciiTheme="minorHAnsi" w:hAnsiTheme="minorHAnsi" w:cstheme="minorHAnsi"/>
          <w:bCs/>
        </w:rPr>
        <w:t xml:space="preserve">, and the number of </w:t>
      </w:r>
      <w:del w:id="5" w:author="Lai, Lea" w:date="2023-11-10T11:54:00Z">
        <w:r w:rsidR="00455E29" w:rsidRPr="000333F3" w:rsidDel="00B83DD8">
          <w:rPr>
            <w:rFonts w:asciiTheme="minorHAnsi" w:hAnsiTheme="minorHAnsi" w:cstheme="minorHAnsi"/>
            <w:bCs/>
          </w:rPr>
          <w:delText xml:space="preserve">pictures </w:delText>
        </w:r>
      </w:del>
      <w:ins w:id="6" w:author="Lai, Lea" w:date="2023-11-10T11:54:00Z">
        <w:r w:rsidR="00B83DD8">
          <w:rPr>
            <w:rFonts w:asciiTheme="minorHAnsi" w:hAnsiTheme="minorHAnsi" w:cstheme="minorHAnsi"/>
            <w:bCs/>
          </w:rPr>
          <w:t>words</w:t>
        </w:r>
        <w:r w:rsidR="00B83DD8" w:rsidRPr="000333F3">
          <w:rPr>
            <w:rFonts w:asciiTheme="minorHAnsi" w:hAnsiTheme="minorHAnsi" w:cstheme="minorHAnsi"/>
            <w:bCs/>
          </w:rPr>
          <w:t xml:space="preserve"> </w:t>
        </w:r>
      </w:ins>
      <w:r w:rsidR="00455E29" w:rsidRPr="000333F3">
        <w:rPr>
          <w:rFonts w:asciiTheme="minorHAnsi" w:hAnsiTheme="minorHAnsi" w:cstheme="minorHAnsi"/>
          <w:bCs/>
        </w:rPr>
        <w:t>may vary</w:t>
      </w:r>
      <w:r w:rsidR="00B445D7" w:rsidRPr="000333F3">
        <w:rPr>
          <w:rFonts w:asciiTheme="minorHAnsi" w:hAnsiTheme="minorHAnsi" w:cstheme="minorHAnsi"/>
          <w:bCs/>
        </w:rPr>
        <w:t>.</w:t>
      </w:r>
      <w:r w:rsidR="00B445D7" w:rsidRPr="000333F3">
        <w:rPr>
          <w:rFonts w:asciiTheme="minorHAnsi" w:hAnsiTheme="minorHAnsi" w:cstheme="minorHAnsi"/>
        </w:rPr>
        <w:t xml:space="preserve"> After each trial, you </w:t>
      </w:r>
      <w:r w:rsidR="00F34C22">
        <w:rPr>
          <w:rFonts w:asciiTheme="minorHAnsi" w:hAnsiTheme="minorHAnsi" w:cstheme="minorHAnsi" w:hint="eastAsia"/>
          <w:lang w:eastAsia="zh-CN"/>
        </w:rPr>
        <w:t>will</w:t>
      </w:r>
      <w:r w:rsidR="00F34C22">
        <w:rPr>
          <w:rFonts w:asciiTheme="minorHAnsi" w:hAnsiTheme="minorHAnsi" w:cstheme="minorHAnsi"/>
        </w:rPr>
        <w:t xml:space="preserve"> </w:t>
      </w:r>
      <w:r w:rsidR="00B445D7" w:rsidRPr="000333F3">
        <w:rPr>
          <w:rFonts w:asciiTheme="minorHAnsi" w:hAnsiTheme="minorHAnsi" w:cstheme="minorHAnsi"/>
        </w:rPr>
        <w:t xml:space="preserve">see some simple digits number and will be asked to add them up. </w:t>
      </w:r>
      <w:r w:rsidR="00455E29" w:rsidRPr="000333F3">
        <w:rPr>
          <w:rFonts w:asciiTheme="minorHAnsi" w:hAnsiTheme="minorHAnsi" w:cstheme="minorHAnsi"/>
        </w:rPr>
        <w:t>Then, y</w:t>
      </w:r>
      <w:r w:rsidR="00B445D7" w:rsidRPr="000333F3">
        <w:rPr>
          <w:rFonts w:asciiTheme="minorHAnsi" w:hAnsiTheme="minorHAnsi" w:cstheme="minorHAnsi"/>
        </w:rPr>
        <w:t xml:space="preserve">ou </w:t>
      </w:r>
      <w:r w:rsidR="00455E29" w:rsidRPr="000333F3">
        <w:rPr>
          <w:rFonts w:asciiTheme="minorHAnsi" w:hAnsiTheme="minorHAnsi" w:cstheme="minorHAnsi"/>
        </w:rPr>
        <w:t xml:space="preserve">will see the </w:t>
      </w:r>
      <w:ins w:id="7" w:author="Lai, Lea" w:date="2023-11-10T11:54:00Z">
        <w:r w:rsidR="00B83DD8">
          <w:rPr>
            <w:rFonts w:asciiTheme="minorHAnsi" w:hAnsiTheme="minorHAnsi" w:cstheme="minorHAnsi"/>
          </w:rPr>
          <w:t xml:space="preserve">first letter of the words you </w:t>
        </w:r>
        <w:r w:rsidR="00D92E1B">
          <w:rPr>
            <w:rFonts w:asciiTheme="minorHAnsi" w:hAnsiTheme="minorHAnsi" w:cstheme="minorHAnsi"/>
          </w:rPr>
          <w:t>studied,</w:t>
        </w:r>
        <w:r w:rsidR="00B83DD8">
          <w:rPr>
            <w:rFonts w:asciiTheme="minorHAnsi" w:hAnsiTheme="minorHAnsi" w:cstheme="minorHAnsi"/>
          </w:rPr>
          <w:t xml:space="preserve"> and you need to recall and type the rest of the words</w:t>
        </w:r>
        <w:r w:rsidR="00B83DD8">
          <w:rPr>
            <w:rFonts w:asciiTheme="minorHAnsi" w:hAnsiTheme="minorHAnsi" w:cstheme="minorHAnsi"/>
          </w:rPr>
          <w:t xml:space="preserve">. </w:t>
        </w:r>
      </w:ins>
      <w:del w:id="8" w:author="Lai, Lea" w:date="2023-11-10T11:54:00Z">
        <w:r w:rsidR="00455E29" w:rsidRPr="000333F3" w:rsidDel="00B83DD8">
          <w:rPr>
            <w:rFonts w:asciiTheme="minorHAnsi" w:hAnsiTheme="minorHAnsi" w:cstheme="minorHAnsi"/>
          </w:rPr>
          <w:delText xml:space="preserve">test pictures and judge if you have seen these pictures in that trial. </w:delText>
        </w:r>
        <w:r w:rsidR="002A5918" w:rsidRPr="000333F3" w:rsidDel="00B83DD8">
          <w:rPr>
            <w:rFonts w:asciiTheme="minorHAnsi" w:hAnsiTheme="minorHAnsi" w:cstheme="minorHAnsi"/>
            <w:bCs/>
          </w:rPr>
          <w:delText>If it was one you had s</w:delText>
        </w:r>
        <w:r w:rsidR="006F7DA2" w:rsidRPr="000333F3" w:rsidDel="00B83DD8">
          <w:rPr>
            <w:rFonts w:asciiTheme="minorHAnsi" w:hAnsiTheme="minorHAnsi" w:cstheme="minorHAnsi"/>
            <w:bCs/>
          </w:rPr>
          <w:delText>tudied</w:delText>
        </w:r>
        <w:r w:rsidR="002A5918" w:rsidRPr="000333F3" w:rsidDel="00B83DD8">
          <w:rPr>
            <w:rFonts w:asciiTheme="minorHAnsi" w:hAnsiTheme="minorHAnsi" w:cstheme="minorHAnsi"/>
            <w:bCs/>
          </w:rPr>
          <w:delText xml:space="preserve"> you will press the </w:delText>
        </w:r>
        <w:r w:rsidR="006F7DA2" w:rsidRPr="000333F3" w:rsidDel="00B83DD8">
          <w:rPr>
            <w:rFonts w:asciiTheme="minorHAnsi" w:hAnsiTheme="minorHAnsi" w:cstheme="minorHAnsi"/>
            <w:bCs/>
          </w:rPr>
          <w:delText>D key, and if a new picture you will press the K key.</w:delText>
        </w:r>
        <w:r w:rsidR="00E2152C" w:rsidRPr="000333F3" w:rsidDel="00B83DD8">
          <w:rPr>
            <w:rFonts w:asciiTheme="minorHAnsi" w:hAnsiTheme="minorHAnsi" w:cstheme="minorHAnsi"/>
            <w:bCs/>
          </w:rPr>
          <w:delText xml:space="preserve"> </w:delText>
        </w:r>
        <w:r w:rsidR="006F7DA2" w:rsidRPr="000333F3" w:rsidDel="00B83DD8">
          <w:rPr>
            <w:rFonts w:asciiTheme="minorHAnsi" w:hAnsiTheme="minorHAnsi" w:cstheme="minorHAnsi"/>
            <w:bCs/>
          </w:rPr>
          <w:delText xml:space="preserve"> </w:delText>
        </w:r>
      </w:del>
    </w:p>
    <w:p w14:paraId="06AFDDDC" w14:textId="1B87F055" w:rsidR="00850248" w:rsidRPr="00850248" w:rsidRDefault="00BD1E66" w:rsidP="006D2A9F">
      <w:pPr>
        <w:spacing w:after="660" w:line="276" w:lineRule="auto"/>
        <w:rPr>
          <w:rFonts w:asciiTheme="minorHAnsi" w:hAnsiTheme="minorHAnsi" w:cstheme="minorHAnsi"/>
        </w:rPr>
      </w:pPr>
      <w:r w:rsidRPr="000333F3">
        <w:rPr>
          <w:rFonts w:asciiTheme="minorHAnsi" w:hAnsiTheme="minorHAnsi" w:cstheme="minorHAnsi"/>
        </w:rPr>
        <w:t>The study will take place in the web and the time to complete it will vary among different participants and different experiments</w:t>
      </w:r>
      <w:r>
        <w:rPr>
          <w:rFonts w:asciiTheme="minorHAnsi" w:hAnsiTheme="minorHAnsi" w:cstheme="minorHAnsi"/>
        </w:rPr>
        <w:t>’</w:t>
      </w:r>
      <w:r w:rsidRPr="000333F3">
        <w:rPr>
          <w:rFonts w:asciiTheme="minorHAnsi" w:hAnsiTheme="minorHAnsi" w:cstheme="minorHAnsi"/>
        </w:rPr>
        <w:t xml:space="preserve"> length, but it will take</w:t>
      </w:r>
      <w:r w:rsidR="00850248">
        <w:rPr>
          <w:rFonts w:asciiTheme="minorHAnsi" w:hAnsiTheme="minorHAnsi" w:cstheme="minorHAnsi"/>
          <w:lang w:eastAsia="zh-CN"/>
        </w:rPr>
        <w:t xml:space="preserve"> </w:t>
      </w:r>
      <w:r w:rsidR="00850248">
        <w:rPr>
          <w:rFonts w:asciiTheme="minorHAnsi" w:hAnsiTheme="minorHAnsi" w:cstheme="minorHAnsi"/>
        </w:rPr>
        <w:t>up to 60 minutes.</w:t>
      </w:r>
    </w:p>
    <w:bookmarkEnd w:id="2"/>
    <w:p w14:paraId="1B01A10C" w14:textId="2A1E141B" w:rsidR="00581F89" w:rsidRPr="000333F3" w:rsidRDefault="00B81E91" w:rsidP="00581F89">
      <w:pPr>
        <w:spacing w:after="100" w:afterAutospacing="1"/>
        <w:rPr>
          <w:rFonts w:asciiTheme="minorHAnsi" w:hAnsiTheme="minorHAnsi" w:cstheme="minorHAnsi"/>
          <w:b/>
        </w:rPr>
      </w:pPr>
      <w:r w:rsidRPr="000333F3">
        <w:rPr>
          <w:rFonts w:asciiTheme="minorHAnsi" w:hAnsiTheme="minorHAnsi" w:cstheme="minorHAnsi"/>
          <w:b/>
        </w:rPr>
        <w:t>Before agreeing to participate, please consider the risks and potential benefits of taking part in this study.</w:t>
      </w:r>
      <w:r w:rsidR="00581F89" w:rsidRPr="000333F3">
        <w:rPr>
          <w:rFonts w:asciiTheme="minorHAnsi" w:hAnsiTheme="minorHAnsi" w:cstheme="minorHAnsi"/>
          <w:b/>
        </w:rPr>
        <w:t xml:space="preserve">  </w:t>
      </w:r>
      <w:r w:rsidR="00581F89" w:rsidRPr="000333F3">
        <w:rPr>
          <w:rFonts w:asciiTheme="minorHAnsi" w:hAnsiTheme="minorHAnsi" w:cstheme="minorHAnsi"/>
        </w:rPr>
        <w:t xml:space="preserve">While participating in the study, the only potential risk is loss of confidentiality.  </w:t>
      </w:r>
    </w:p>
    <w:p w14:paraId="1CFC7497"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To protect against loss of confidentiality, any identifiable information from the data that could lead back to you will be removed the same day that you complete the study.</w:t>
      </w:r>
    </w:p>
    <w:p w14:paraId="1C118346"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lastRenderedPageBreak/>
        <w:tab/>
      </w:r>
    </w:p>
    <w:p w14:paraId="66E5D3AB" w14:textId="42FA557A" w:rsidR="00581F89" w:rsidRPr="000333F3" w:rsidRDefault="00581F89" w:rsidP="00581F89">
      <w:pPr>
        <w:tabs>
          <w:tab w:val="left" w:pos="720"/>
          <w:tab w:val="left" w:pos="4320"/>
        </w:tabs>
        <w:spacing w:line="276" w:lineRule="auto"/>
        <w:rPr>
          <w:rFonts w:asciiTheme="minorHAnsi" w:hAnsiTheme="minorHAnsi" w:cstheme="minorHAnsi"/>
        </w:rPr>
      </w:pPr>
      <w:r w:rsidRPr="000333F3">
        <w:rPr>
          <w:rFonts w:asciiTheme="minorHAnsi" w:hAnsiTheme="minorHAnsi" w:cstheme="minorHAnsi"/>
        </w:rPr>
        <w:t>We don’t expect you to receive any benefit from taking part in this study, but we hope to learn things that will help scientists in the future.</w:t>
      </w:r>
    </w:p>
    <w:p w14:paraId="18AE0F9A" w14:textId="77777777" w:rsidR="008214E5" w:rsidRPr="000333F3" w:rsidRDefault="008214E5" w:rsidP="00581F89">
      <w:pPr>
        <w:tabs>
          <w:tab w:val="left" w:pos="720"/>
          <w:tab w:val="left" w:pos="4320"/>
        </w:tabs>
        <w:spacing w:line="276" w:lineRule="auto"/>
        <w:rPr>
          <w:rFonts w:asciiTheme="minorHAnsi" w:hAnsiTheme="minorHAnsi" w:cstheme="minorHAnsi"/>
        </w:rPr>
      </w:pPr>
    </w:p>
    <w:p w14:paraId="2CA068B6" w14:textId="247FC0C3" w:rsidR="00836689" w:rsidRDefault="00836689" w:rsidP="00836689">
      <w:pPr>
        <w:spacing w:line="276" w:lineRule="auto"/>
        <w:rPr>
          <w:rFonts w:asciiTheme="minorHAnsi" w:hAnsiTheme="minorHAnsi" w:cs="Arial"/>
          <w:bCs/>
        </w:rPr>
      </w:pPr>
      <w:r w:rsidRPr="00B81E91">
        <w:rPr>
          <w:rFonts w:ascii="Calibri" w:hAnsi="Calibri" w:cs="Calibri"/>
          <w:b/>
        </w:rPr>
        <w:t xml:space="preserve">You </w:t>
      </w:r>
      <w:r>
        <w:rPr>
          <w:rFonts w:ascii="Calibri" w:hAnsi="Calibri" w:cs="Calibri"/>
          <w:b/>
        </w:rPr>
        <w:t xml:space="preserve">will not </w:t>
      </w:r>
      <w:r w:rsidRPr="00B81E91">
        <w:rPr>
          <w:rFonts w:ascii="Calibri" w:hAnsi="Calibri" w:cs="Calibri"/>
          <w:b/>
        </w:rPr>
        <w:t>be paid for participating in this study.</w:t>
      </w:r>
      <w:r>
        <w:rPr>
          <w:rFonts w:ascii="Calibri" w:hAnsi="Calibri" w:cs="Calibri"/>
          <w:b/>
        </w:rPr>
        <w:t xml:space="preserve"> </w:t>
      </w:r>
      <w:r>
        <w:rPr>
          <w:rFonts w:asciiTheme="minorHAnsi" w:hAnsiTheme="minorHAnsi" w:cs="Arial"/>
          <w:bCs/>
        </w:rPr>
        <w:t xml:space="preserve">You will be compensated </w:t>
      </w:r>
      <w:r w:rsidR="00850248">
        <w:rPr>
          <w:rFonts w:asciiTheme="minorHAnsi" w:hAnsiTheme="minorHAnsi" w:cs="Arial"/>
          <w:bCs/>
        </w:rPr>
        <w:t xml:space="preserve">0.5 </w:t>
      </w:r>
      <w:r>
        <w:rPr>
          <w:rFonts w:asciiTheme="minorHAnsi" w:hAnsiTheme="minorHAnsi" w:cs="Arial"/>
          <w:bCs/>
        </w:rPr>
        <w:t xml:space="preserve">credit on SONA for </w:t>
      </w:r>
      <w:r w:rsidR="00850248">
        <w:rPr>
          <w:rFonts w:asciiTheme="minorHAnsi" w:hAnsiTheme="minorHAnsi" w:cs="Arial"/>
          <w:bCs/>
        </w:rPr>
        <w:t xml:space="preserve">every 30 minutes of </w:t>
      </w:r>
      <w:r>
        <w:rPr>
          <w:rFonts w:asciiTheme="minorHAnsi" w:hAnsiTheme="minorHAnsi" w:cs="Arial"/>
          <w:bCs/>
        </w:rPr>
        <w:t>your participation in this study</w:t>
      </w:r>
      <w:r w:rsidR="00850248">
        <w:rPr>
          <w:rFonts w:asciiTheme="minorHAnsi" w:hAnsiTheme="minorHAnsi" w:cs="Arial"/>
          <w:bCs/>
        </w:rPr>
        <w:t>.</w:t>
      </w:r>
      <w:r>
        <w:rPr>
          <w:rFonts w:asciiTheme="minorHAnsi" w:hAnsiTheme="minorHAnsi" w:cs="Arial"/>
          <w:bCs/>
        </w:rPr>
        <w:t xml:space="preserve">.  If for any reason you begin but do not complete the study, you will still be awarded the </w:t>
      </w:r>
      <w:r w:rsidR="00850248">
        <w:rPr>
          <w:rFonts w:asciiTheme="minorHAnsi" w:hAnsiTheme="minorHAnsi" w:cs="Arial"/>
          <w:bCs/>
        </w:rPr>
        <w:t xml:space="preserve">credit. </w:t>
      </w:r>
    </w:p>
    <w:p w14:paraId="09B4F637" w14:textId="77777777" w:rsidR="00EF733D" w:rsidRDefault="00EF733D" w:rsidP="00836689">
      <w:pPr>
        <w:spacing w:line="276" w:lineRule="auto"/>
        <w:rPr>
          <w:rFonts w:asciiTheme="minorHAnsi" w:hAnsiTheme="minorHAnsi" w:cs="Arial"/>
          <w:bCs/>
        </w:rPr>
      </w:pPr>
    </w:p>
    <w:p w14:paraId="2478932B" w14:textId="40DF078E" w:rsidR="00EF733D" w:rsidRDefault="00EF733D" w:rsidP="00EF733D">
      <w:pPr>
        <w:spacing w:line="276" w:lineRule="auto"/>
        <w:rPr>
          <w:rFonts w:ascii="Calibri" w:hAnsi="Calibri" w:cs="Arial"/>
          <w:b/>
          <w:bCs/>
        </w:rPr>
      </w:pPr>
      <w:r>
        <w:rPr>
          <w:rFonts w:asciiTheme="minorHAnsi" w:hAnsiTheme="minorHAnsi" w:cs="Arial"/>
          <w:bCs/>
        </w:rPr>
        <w:t>If you do not wish to participate in the study,</w:t>
      </w:r>
      <w:r w:rsidR="00850248">
        <w:rPr>
          <w:rFonts w:asciiTheme="minorHAnsi" w:hAnsiTheme="minorHAnsi" w:cs="Arial"/>
          <w:bCs/>
        </w:rPr>
        <w:t xml:space="preserve"> same amount of credit will be given if you</w:t>
      </w:r>
      <w:r>
        <w:rPr>
          <w:rFonts w:asciiTheme="minorHAnsi" w:hAnsiTheme="minorHAnsi" w:cs="Arial"/>
          <w:bCs/>
        </w:rPr>
        <w:t xml:space="preserve"> to write a one-page, ungraded paper.  You should see your instructor for the topic.</w:t>
      </w:r>
      <w:r w:rsidRPr="00B81E91">
        <w:rPr>
          <w:rFonts w:ascii="Calibri" w:hAnsi="Calibri" w:cs="Arial"/>
          <w:bCs/>
        </w:rPr>
        <w:t xml:space="preserve"> </w:t>
      </w:r>
    </w:p>
    <w:p w14:paraId="20DDDF0B" w14:textId="77777777" w:rsidR="00836689" w:rsidRDefault="00836689" w:rsidP="00836689">
      <w:pPr>
        <w:spacing w:line="276" w:lineRule="auto"/>
        <w:rPr>
          <w:rFonts w:asciiTheme="minorHAnsi" w:hAnsiTheme="minorHAnsi" w:cs="Arial"/>
          <w:bCs/>
        </w:rPr>
      </w:pPr>
    </w:p>
    <w:p w14:paraId="2ADD110F" w14:textId="2EE78EAC" w:rsidR="00B81E91" w:rsidRPr="000333F3" w:rsidRDefault="00B81E91" w:rsidP="00F82CEF">
      <w:pPr>
        <w:spacing w:after="340" w:line="276" w:lineRule="auto"/>
        <w:rPr>
          <w:rFonts w:asciiTheme="minorHAnsi" w:hAnsiTheme="minorHAnsi" w:cstheme="minorHAnsi"/>
          <w:b/>
        </w:rPr>
      </w:pPr>
      <w:r w:rsidRPr="000333F3">
        <w:rPr>
          <w:rFonts w:asciiTheme="minorHAnsi" w:hAnsiTheme="minorHAnsi" w:cstheme="minorHAnsi"/>
          <w:b/>
        </w:rPr>
        <w:t>We will protect your information</w:t>
      </w:r>
      <w:r w:rsidRPr="000333F3">
        <w:rPr>
          <w:rFonts w:asciiTheme="minorHAnsi" w:hAnsiTheme="minorHAnsi" w:cstheme="minorHAnsi"/>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0333F3" w:rsidRDefault="00B81E91" w:rsidP="006B5E33">
      <w:pPr>
        <w:spacing w:after="240" w:line="276" w:lineRule="auto"/>
        <w:rPr>
          <w:rFonts w:asciiTheme="minorHAnsi" w:hAnsiTheme="minorHAnsi" w:cstheme="minorHAnsi"/>
          <w:shd w:val="clear" w:color="auto" w:fill="C0C0C0"/>
        </w:rPr>
      </w:pPr>
      <w:r w:rsidRPr="000333F3">
        <w:rPr>
          <w:rFonts w:asciiTheme="minorHAnsi" w:hAnsiTheme="minorHAnsi" w:cstheme="minorHAnsi"/>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0333F3" w:rsidRDefault="00B81E91" w:rsidP="006B5E33">
      <w:pPr>
        <w:spacing w:after="240" w:line="276" w:lineRule="auto"/>
        <w:rPr>
          <w:rFonts w:asciiTheme="minorHAnsi" w:hAnsiTheme="minorHAnsi" w:cstheme="minorHAnsi"/>
          <w:bCs/>
          <w:highlight w:val="lightGray"/>
        </w:rPr>
      </w:pPr>
      <w:r w:rsidRPr="000333F3">
        <w:rPr>
          <w:rFonts w:asciiTheme="minorHAnsi" w:hAnsiTheme="minorHAnsi" w:cstheme="minorHAnsi"/>
          <w:b/>
        </w:rPr>
        <w:t>If you have questions about the study or encounter a problem with the research</w:t>
      </w:r>
      <w:r w:rsidRPr="000333F3">
        <w:rPr>
          <w:rFonts w:asciiTheme="minorHAnsi" w:hAnsiTheme="minorHAnsi" w:cstheme="minorHAnsi"/>
        </w:rPr>
        <w:t>, contact the researcher</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For questions about the study, contact either </w:t>
      </w:r>
      <w:r w:rsidR="00E2152C" w:rsidRPr="000333F3">
        <w:rPr>
          <w:rFonts w:asciiTheme="minorHAnsi" w:hAnsiTheme="minorHAnsi" w:cstheme="minorHAnsi"/>
          <w:lang w:eastAsia="zh-CN"/>
        </w:rPr>
        <w:t>Shuchun</w:t>
      </w:r>
      <w:r w:rsidR="00E2152C" w:rsidRPr="000333F3">
        <w:rPr>
          <w:rFonts w:asciiTheme="minorHAnsi" w:hAnsiTheme="minorHAnsi" w:cstheme="minorHAnsi"/>
        </w:rPr>
        <w:t xml:space="preserve"> Lai </w:t>
      </w:r>
      <w:r w:rsidR="00853BEC" w:rsidRPr="000333F3">
        <w:rPr>
          <w:rFonts w:asciiTheme="minorHAnsi" w:hAnsiTheme="minorHAnsi" w:cstheme="minorHAnsi"/>
        </w:rPr>
        <w:t xml:space="preserve">at </w:t>
      </w:r>
      <w:hyperlink r:id="rId14" w:history="1">
        <w:r w:rsidR="00E2152C" w:rsidRPr="000333F3">
          <w:rPr>
            <w:rStyle w:val="ac"/>
            <w:rFonts w:asciiTheme="minorHAnsi" w:hAnsiTheme="minorHAnsi" w:cstheme="minorHAnsi"/>
          </w:rPr>
          <w:t>shulai@iu.edu</w:t>
        </w:r>
      </w:hyperlink>
      <w:r w:rsidR="00E2152C" w:rsidRPr="000333F3">
        <w:rPr>
          <w:rFonts w:asciiTheme="minorHAnsi" w:hAnsiTheme="minorHAnsi" w:cstheme="minorHAnsi"/>
        </w:rPr>
        <w:t xml:space="preserve"> </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or Dr. </w:t>
      </w:r>
      <w:r w:rsidR="00853BEC" w:rsidRPr="000333F3">
        <w:rPr>
          <w:rFonts w:asciiTheme="minorHAnsi" w:hAnsiTheme="minorHAnsi" w:cstheme="minorHAnsi"/>
        </w:rPr>
        <w:t xml:space="preserve">Richard Shiffrin at </w:t>
      </w:r>
      <w:hyperlink r:id="rId15" w:history="1">
        <w:r w:rsidR="00853BEC" w:rsidRPr="000333F3">
          <w:rPr>
            <w:rStyle w:val="ac"/>
            <w:rFonts w:asciiTheme="minorHAnsi" w:hAnsiTheme="minorHAnsi" w:cstheme="minorHAnsi"/>
          </w:rPr>
          <w:t>shiffrin@indiana.edu</w:t>
        </w:r>
      </w:hyperlink>
      <w:r w:rsidR="00853BEC" w:rsidRPr="000333F3">
        <w:rPr>
          <w:rFonts w:asciiTheme="minorHAnsi" w:hAnsiTheme="minorHAnsi" w:cstheme="minorHAnsi"/>
        </w:rPr>
        <w:t xml:space="preserve">. </w:t>
      </w:r>
    </w:p>
    <w:p w14:paraId="1D544C44" w14:textId="77777777" w:rsidR="00B81E91" w:rsidRPr="000333F3" w:rsidRDefault="00B81E91" w:rsidP="006B5E33">
      <w:pPr>
        <w:spacing w:line="276" w:lineRule="auto"/>
        <w:rPr>
          <w:rFonts w:asciiTheme="minorHAnsi" w:hAnsiTheme="minorHAnsi" w:cstheme="minorHAnsi"/>
        </w:rPr>
      </w:pPr>
      <w:r w:rsidRPr="000333F3">
        <w:rPr>
          <w:rFonts w:asciiTheme="minorHAnsi" w:hAnsiTheme="minorHAnsi" w:cstheme="minorHAnsi"/>
        </w:rPr>
        <w:t xml:space="preserve">For questions about your rights as a research participant, to discuss problems, complaints, or concerns about a research study, or to obtain information or to offer input, please contact the IU Human Research Protection Program office at 800-696-2949 or at </w:t>
      </w:r>
      <w:hyperlink r:id="rId16" w:history="1">
        <w:r w:rsidRPr="000333F3">
          <w:rPr>
            <w:rStyle w:val="ac"/>
            <w:rFonts w:asciiTheme="minorHAnsi" w:hAnsiTheme="minorHAnsi" w:cstheme="minorHAnsi"/>
          </w:rPr>
          <w:t>irb@iu.edu</w:t>
        </w:r>
      </w:hyperlink>
      <w:r w:rsidRPr="000333F3">
        <w:rPr>
          <w:rFonts w:asciiTheme="minorHAnsi" w:hAnsiTheme="minorHAnsi" w:cstheme="minorHAnsi"/>
        </w:rPr>
        <w:t>.</w:t>
      </w:r>
    </w:p>
    <w:p w14:paraId="1736A744" w14:textId="77777777" w:rsidR="00455E29" w:rsidRPr="000333F3" w:rsidRDefault="00455E29" w:rsidP="006B5E33">
      <w:pPr>
        <w:spacing w:line="276" w:lineRule="auto"/>
        <w:rPr>
          <w:rFonts w:asciiTheme="minorHAnsi" w:hAnsiTheme="minorHAnsi" w:cstheme="minorHAnsi"/>
        </w:rPr>
      </w:pPr>
    </w:p>
    <w:p w14:paraId="09E5D322" w14:textId="77777777" w:rsidR="00455E29" w:rsidRPr="000333F3" w:rsidRDefault="00455E29" w:rsidP="006B5E33">
      <w:pPr>
        <w:spacing w:line="276" w:lineRule="auto"/>
        <w:rPr>
          <w:rFonts w:asciiTheme="minorHAnsi" w:hAnsiTheme="minorHAnsi" w:cstheme="minorHAnsi"/>
        </w:rPr>
      </w:pPr>
    </w:p>
    <w:sectPr w:rsidR="00455E29" w:rsidRPr="000333F3" w:rsidSect="00E827BE">
      <w:footerReference w:type="default" r:id="rId1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i, Lea" w:date="2023-11-10T11:54:00Z" w:initials="LL">
    <w:p w14:paraId="0C4891AA" w14:textId="77777777" w:rsidR="00B83DD8" w:rsidRDefault="00B83DD8" w:rsidP="00943E1C">
      <w:pPr>
        <w:pStyle w:val="a9"/>
      </w:pPr>
      <w:r>
        <w:rPr>
          <w:rStyle w:val="a8"/>
        </w:rPr>
        <w:annotationRef/>
      </w:r>
      <w:r>
        <w:t>All changes that I made from last approval is marked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4891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FFD18F" w16cex:dateUtc="2023-11-10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4891AA" w16cid:durableId="7EFFD1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32B19" w14:textId="77777777" w:rsidR="0066385A" w:rsidRDefault="0066385A">
      <w:r>
        <w:separator/>
      </w:r>
    </w:p>
  </w:endnote>
  <w:endnote w:type="continuationSeparator" w:id="0">
    <w:p w14:paraId="73C76474" w14:textId="77777777" w:rsidR="0066385A" w:rsidRDefault="00663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211667CC"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w:t>
    </w:r>
    <w:r w:rsidR="00A63A08">
      <w:rPr>
        <w:rFonts w:ascii="Calibri" w:hAnsi="Calibri"/>
        <w:sz w:val="18"/>
        <w:szCs w:val="18"/>
      </w:rPr>
      <w:t>October 25, 2023</w:t>
    </w:r>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311D2" w14:textId="77777777" w:rsidR="0066385A" w:rsidRDefault="0066385A">
      <w:r>
        <w:separator/>
      </w:r>
    </w:p>
  </w:footnote>
  <w:footnote w:type="continuationSeparator" w:id="0">
    <w:p w14:paraId="69846E4E" w14:textId="77777777" w:rsidR="0066385A" w:rsidRDefault="00663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i, Lea">
    <w15:presenceInfo w15:providerId="AD" w15:userId="S::shulai@iu.edu::5b86e4f5-a0a6-492a-9a4b-10bb9d8bb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74E"/>
    <w:rsid w:val="00020066"/>
    <w:rsid w:val="00026723"/>
    <w:rsid w:val="00027ED9"/>
    <w:rsid w:val="00032C3B"/>
    <w:rsid w:val="000333F3"/>
    <w:rsid w:val="00046D2D"/>
    <w:rsid w:val="00052DB2"/>
    <w:rsid w:val="0005508E"/>
    <w:rsid w:val="000725C3"/>
    <w:rsid w:val="00076409"/>
    <w:rsid w:val="00077662"/>
    <w:rsid w:val="000E5404"/>
    <w:rsid w:val="000F01FC"/>
    <w:rsid w:val="000F3F11"/>
    <w:rsid w:val="001077F7"/>
    <w:rsid w:val="00112F9D"/>
    <w:rsid w:val="00120638"/>
    <w:rsid w:val="0012187B"/>
    <w:rsid w:val="00124855"/>
    <w:rsid w:val="001316DD"/>
    <w:rsid w:val="001445DD"/>
    <w:rsid w:val="00152902"/>
    <w:rsid w:val="00153FD8"/>
    <w:rsid w:val="00157052"/>
    <w:rsid w:val="00174A0A"/>
    <w:rsid w:val="00182BBB"/>
    <w:rsid w:val="00186609"/>
    <w:rsid w:val="00187422"/>
    <w:rsid w:val="00197F80"/>
    <w:rsid w:val="001B64E2"/>
    <w:rsid w:val="001C513A"/>
    <w:rsid w:val="001D48D9"/>
    <w:rsid w:val="001D48EB"/>
    <w:rsid w:val="001D5D41"/>
    <w:rsid w:val="001F1675"/>
    <w:rsid w:val="001F7CDF"/>
    <w:rsid w:val="002241EB"/>
    <w:rsid w:val="00252D67"/>
    <w:rsid w:val="00262E0C"/>
    <w:rsid w:val="00271A8C"/>
    <w:rsid w:val="002A5918"/>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DF1"/>
    <w:rsid w:val="0040316B"/>
    <w:rsid w:val="0043092D"/>
    <w:rsid w:val="00437710"/>
    <w:rsid w:val="00441276"/>
    <w:rsid w:val="004457F6"/>
    <w:rsid w:val="00450E7D"/>
    <w:rsid w:val="00452ECB"/>
    <w:rsid w:val="004557BB"/>
    <w:rsid w:val="00455E29"/>
    <w:rsid w:val="0045657D"/>
    <w:rsid w:val="00456F3F"/>
    <w:rsid w:val="004776B9"/>
    <w:rsid w:val="004803F4"/>
    <w:rsid w:val="00487354"/>
    <w:rsid w:val="00487490"/>
    <w:rsid w:val="00491246"/>
    <w:rsid w:val="004C188F"/>
    <w:rsid w:val="004C1ACF"/>
    <w:rsid w:val="004C3E1F"/>
    <w:rsid w:val="004D227B"/>
    <w:rsid w:val="004D3DCB"/>
    <w:rsid w:val="004D6350"/>
    <w:rsid w:val="004E3557"/>
    <w:rsid w:val="004F2828"/>
    <w:rsid w:val="00502E6C"/>
    <w:rsid w:val="00512239"/>
    <w:rsid w:val="005122EF"/>
    <w:rsid w:val="00543B3D"/>
    <w:rsid w:val="005619BB"/>
    <w:rsid w:val="005762BA"/>
    <w:rsid w:val="00581F89"/>
    <w:rsid w:val="00584DBB"/>
    <w:rsid w:val="00587140"/>
    <w:rsid w:val="005918AE"/>
    <w:rsid w:val="00594852"/>
    <w:rsid w:val="005A2051"/>
    <w:rsid w:val="005A33F6"/>
    <w:rsid w:val="005B7B0C"/>
    <w:rsid w:val="005C3AEC"/>
    <w:rsid w:val="005C7C3F"/>
    <w:rsid w:val="005D0D3A"/>
    <w:rsid w:val="005D6307"/>
    <w:rsid w:val="005E0C7E"/>
    <w:rsid w:val="005E257E"/>
    <w:rsid w:val="005E4CDF"/>
    <w:rsid w:val="005F0865"/>
    <w:rsid w:val="005F79BF"/>
    <w:rsid w:val="006316A4"/>
    <w:rsid w:val="00657D62"/>
    <w:rsid w:val="0066385A"/>
    <w:rsid w:val="00670978"/>
    <w:rsid w:val="006840A7"/>
    <w:rsid w:val="006867AF"/>
    <w:rsid w:val="00691426"/>
    <w:rsid w:val="00695713"/>
    <w:rsid w:val="006A68F2"/>
    <w:rsid w:val="006A7197"/>
    <w:rsid w:val="006B5E33"/>
    <w:rsid w:val="006D1C28"/>
    <w:rsid w:val="006D2A9F"/>
    <w:rsid w:val="006F0331"/>
    <w:rsid w:val="006F7DA2"/>
    <w:rsid w:val="0071380F"/>
    <w:rsid w:val="0072012C"/>
    <w:rsid w:val="00747FC1"/>
    <w:rsid w:val="007567F8"/>
    <w:rsid w:val="00774B28"/>
    <w:rsid w:val="007856D1"/>
    <w:rsid w:val="007A48CC"/>
    <w:rsid w:val="007A5025"/>
    <w:rsid w:val="007B0DD1"/>
    <w:rsid w:val="007B66D2"/>
    <w:rsid w:val="007B77ED"/>
    <w:rsid w:val="007C12B1"/>
    <w:rsid w:val="007C67C4"/>
    <w:rsid w:val="007C6B7F"/>
    <w:rsid w:val="007D0CBA"/>
    <w:rsid w:val="007F497E"/>
    <w:rsid w:val="007F4D91"/>
    <w:rsid w:val="00806428"/>
    <w:rsid w:val="0081289E"/>
    <w:rsid w:val="00817D04"/>
    <w:rsid w:val="008214E5"/>
    <w:rsid w:val="00832C62"/>
    <w:rsid w:val="00834775"/>
    <w:rsid w:val="00836689"/>
    <w:rsid w:val="00841D7E"/>
    <w:rsid w:val="008424C8"/>
    <w:rsid w:val="00844A52"/>
    <w:rsid w:val="0084757D"/>
    <w:rsid w:val="00850248"/>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703C"/>
    <w:rsid w:val="008E03FE"/>
    <w:rsid w:val="008F3EBE"/>
    <w:rsid w:val="00912164"/>
    <w:rsid w:val="0091294D"/>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07B44"/>
    <w:rsid w:val="00A300A0"/>
    <w:rsid w:val="00A335EB"/>
    <w:rsid w:val="00A4657E"/>
    <w:rsid w:val="00A46959"/>
    <w:rsid w:val="00A50486"/>
    <w:rsid w:val="00A55638"/>
    <w:rsid w:val="00A63A0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20ECC"/>
    <w:rsid w:val="00B32018"/>
    <w:rsid w:val="00B42849"/>
    <w:rsid w:val="00B445D7"/>
    <w:rsid w:val="00B44742"/>
    <w:rsid w:val="00B523F6"/>
    <w:rsid w:val="00B814DB"/>
    <w:rsid w:val="00B81E91"/>
    <w:rsid w:val="00B83DD8"/>
    <w:rsid w:val="00B86A2B"/>
    <w:rsid w:val="00B91C92"/>
    <w:rsid w:val="00B9416A"/>
    <w:rsid w:val="00B950CA"/>
    <w:rsid w:val="00B96C2D"/>
    <w:rsid w:val="00BA22A4"/>
    <w:rsid w:val="00BA3E06"/>
    <w:rsid w:val="00BA3E15"/>
    <w:rsid w:val="00BA45B6"/>
    <w:rsid w:val="00BB7A50"/>
    <w:rsid w:val="00BB7C7A"/>
    <w:rsid w:val="00BC574E"/>
    <w:rsid w:val="00BD1E66"/>
    <w:rsid w:val="00BD400A"/>
    <w:rsid w:val="00BD44D9"/>
    <w:rsid w:val="00BE3CDA"/>
    <w:rsid w:val="00BE6AE6"/>
    <w:rsid w:val="00BE7F5F"/>
    <w:rsid w:val="00C01023"/>
    <w:rsid w:val="00C070FF"/>
    <w:rsid w:val="00C63278"/>
    <w:rsid w:val="00C6640D"/>
    <w:rsid w:val="00C67C74"/>
    <w:rsid w:val="00C67C93"/>
    <w:rsid w:val="00CA0EA0"/>
    <w:rsid w:val="00CA679C"/>
    <w:rsid w:val="00CC2B55"/>
    <w:rsid w:val="00CC44D0"/>
    <w:rsid w:val="00CC4821"/>
    <w:rsid w:val="00CF75D1"/>
    <w:rsid w:val="00D000AE"/>
    <w:rsid w:val="00D059B6"/>
    <w:rsid w:val="00D15FBE"/>
    <w:rsid w:val="00D51E9B"/>
    <w:rsid w:val="00D5221C"/>
    <w:rsid w:val="00D8371D"/>
    <w:rsid w:val="00D92E1B"/>
    <w:rsid w:val="00DA017F"/>
    <w:rsid w:val="00DA4316"/>
    <w:rsid w:val="00DE13BC"/>
    <w:rsid w:val="00DF4401"/>
    <w:rsid w:val="00E03E94"/>
    <w:rsid w:val="00E2152C"/>
    <w:rsid w:val="00E23FB4"/>
    <w:rsid w:val="00E3114F"/>
    <w:rsid w:val="00E33AC8"/>
    <w:rsid w:val="00E4087C"/>
    <w:rsid w:val="00E55F67"/>
    <w:rsid w:val="00E665B5"/>
    <w:rsid w:val="00E745B2"/>
    <w:rsid w:val="00E827BE"/>
    <w:rsid w:val="00EA25DF"/>
    <w:rsid w:val="00EB1A1C"/>
    <w:rsid w:val="00EC2490"/>
    <w:rsid w:val="00EC61C0"/>
    <w:rsid w:val="00ED0442"/>
    <w:rsid w:val="00ED45F7"/>
    <w:rsid w:val="00EE18B8"/>
    <w:rsid w:val="00EF733D"/>
    <w:rsid w:val="00F04B95"/>
    <w:rsid w:val="00F271B2"/>
    <w:rsid w:val="00F30363"/>
    <w:rsid w:val="00F317A9"/>
    <w:rsid w:val="00F34C22"/>
    <w:rsid w:val="00F56B74"/>
    <w:rsid w:val="00F62B4E"/>
    <w:rsid w:val="00F82CEF"/>
    <w:rsid w:val="00F8493C"/>
    <w:rsid w:val="00F900FA"/>
    <w:rsid w:val="00FA37A7"/>
    <w:rsid w:val="00FC28CC"/>
    <w:rsid w:val="00FC6289"/>
    <w:rsid w:val="00FC65FF"/>
    <w:rsid w:val="00FC77C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irb@i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shiffrin@indiana.edu"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hulai@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customXml/itemProps2.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3.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4357</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11</cp:revision>
  <cp:lastPrinted>2007-05-10T16:19:00Z</cp:lastPrinted>
  <dcterms:created xsi:type="dcterms:W3CDTF">2023-10-10T21:15:00Z</dcterms:created>
  <dcterms:modified xsi:type="dcterms:W3CDTF">2023-11-10T16:54:00Z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