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38A8B8F5" w14:textId="558D146E" w:rsidR="00FB3F07" w:rsidRPr="00FB3F07" w:rsidRDefault="00FB3F07" w:rsidP="00C462B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7A9FF96F" w14:textId="401E84B6" w:rsidR="00FB3F07" w:rsidRPr="009A769B" w:rsidRDefault="00C462B7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del w:id="0" w:author="Lai, Lea" w:date="2023-11-10T11:55:00Z">
        <w:r w:rsidR="009031FD" w:rsidDel="003521AE">
          <w:rPr>
            <w:rFonts w:ascii="Times New Roman" w:hAnsi="Times New Roman" w:cs="Times New Roman" w:hint="eastAsia"/>
          </w:rPr>
          <w:delText>pic</w:delText>
        </w:r>
        <w:r w:rsidR="009031FD" w:rsidDel="003521AE">
          <w:rPr>
            <w:rFonts w:ascii="Times New Roman" w:hAnsi="Times New Roman" w:cs="Times New Roman"/>
          </w:rPr>
          <w:delText xml:space="preserve">ture </w:delText>
        </w:r>
      </w:del>
      <w:ins w:id="1" w:author="Lai, Lea" w:date="2023-11-10T11:55:00Z">
        <w:r w:rsidR="003521AE">
          <w:rPr>
            <w:rFonts w:ascii="Times New Roman" w:hAnsi="Times New Roman" w:cs="Times New Roman"/>
          </w:rPr>
          <w:t>word</w:t>
        </w:r>
        <w:r w:rsidR="003521AE">
          <w:rPr>
            <w:rFonts w:ascii="Times New Roman" w:hAnsi="Times New Roman" w:cs="Times New Roman"/>
          </w:rPr>
          <w:t xml:space="preserve"> </w:t>
        </w:r>
      </w:ins>
      <w:r w:rsidR="00FB3F07" w:rsidRPr="00FB3F07">
        <w:rPr>
          <w:rFonts w:ascii="Times New Roman" w:hAnsi="Times New Roman" w:cs="Times New Roman"/>
        </w:rPr>
        <w:t>lists</w:t>
      </w:r>
      <w:r w:rsidR="003521AE">
        <w:rPr>
          <w:rFonts w:ascii="Times New Roman" w:hAnsi="Times New Roman" w:cs="Times New Roman"/>
        </w:rPr>
        <w:t xml:space="preserve"> </w:t>
      </w:r>
      <w:ins w:id="2" w:author="Lai, Lea" w:date="2023-11-10T11:55:00Z">
        <w:r w:rsidR="003521AE">
          <w:rPr>
            <w:rFonts w:ascii="Times New Roman" w:hAnsi="Times New Roman" w:cs="Times New Roman"/>
          </w:rPr>
          <w:t>and adds up single digit numbers</w:t>
        </w:r>
      </w:ins>
      <w:r w:rsidR="00FB3F07" w:rsidRPr="00FB3F07">
        <w:rPr>
          <w:rFonts w:ascii="Times New Roman" w:hAnsi="Times New Roman" w:cs="Times New Roman"/>
        </w:rPr>
        <w:t xml:space="preserve">. Depend on the length of experiment you participate with,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A769B" w:rsidRPr="009A769B">
        <w:rPr>
          <w:rFonts w:ascii="Times New Roman" w:hAnsi="Times New Roman" w:cs="Times New Roman"/>
          <w:i/>
          <w:iCs/>
        </w:rPr>
        <w:t xml:space="preserve">either </w:t>
      </w:r>
      <w:r>
        <w:rPr>
          <w:rFonts w:ascii="Times New Roman" w:hAnsi="Times New Roman" w:cs="Times New Roman"/>
          <w:i/>
          <w:iCs/>
        </w:rPr>
        <w:t xml:space="preserve">up to </w:t>
      </w:r>
      <w:r w:rsidR="0077447D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0 minutes in </w:t>
      </w:r>
      <w:r w:rsidR="009A769B" w:rsidRPr="009A769B">
        <w:rPr>
          <w:rFonts w:ascii="Times New Roman" w:hAnsi="Times New Roman" w:cs="Times New Roman"/>
          <w:i/>
          <w:iCs/>
        </w:rPr>
        <w:t>average</w:t>
      </w:r>
      <w:r w:rsidR="00E52777">
        <w:rPr>
          <w:rFonts w:ascii="Times New Roman" w:hAnsi="Times New Roman" w:cs="Times New Roman"/>
          <w:i/>
          <w:iCs/>
        </w:rPr>
        <w:t xml:space="preserve">, and you will be paid with an hourly rate of </w:t>
      </w:r>
      <w:r>
        <w:rPr>
          <w:rFonts w:ascii="Times New Roman" w:hAnsi="Times New Roman" w:cs="Times New Roman"/>
          <w:i/>
          <w:iCs/>
        </w:rPr>
        <w:t>$</w:t>
      </w:r>
      <w:r w:rsidR="0077447D">
        <w:rPr>
          <w:rFonts w:ascii="Times New Roman" w:hAnsi="Times New Roman" w:cs="Times New Roman"/>
          <w:i/>
          <w:iCs/>
        </w:rPr>
        <w:t>10</w:t>
      </w:r>
      <w:r>
        <w:rPr>
          <w:rFonts w:ascii="Times New Roman" w:hAnsi="Times New Roman" w:cs="Times New Roman"/>
          <w:i/>
          <w:iCs/>
        </w:rPr>
        <w:t>.</w:t>
      </w:r>
      <w:r w:rsidR="0077447D">
        <w:rPr>
          <w:rFonts w:ascii="Times New Roman" w:hAnsi="Times New Roman" w:cs="Times New Roman"/>
          <w:i/>
          <w:iCs/>
        </w:rPr>
        <w:t>5</w:t>
      </w:r>
      <w:r w:rsidR="009A769B">
        <w:rPr>
          <w:rFonts w:ascii="Times New Roman" w:hAnsi="Times New Roman" w:cs="Times New Roman"/>
        </w:rPr>
        <w:t>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DEF8" w14:textId="77777777" w:rsidR="00D208A1" w:rsidRDefault="00D208A1" w:rsidP="00B42E91">
      <w:pPr>
        <w:spacing w:after="0" w:line="240" w:lineRule="auto"/>
      </w:pPr>
      <w:r>
        <w:separator/>
      </w:r>
    </w:p>
  </w:endnote>
  <w:endnote w:type="continuationSeparator" w:id="0">
    <w:p w14:paraId="4B981B19" w14:textId="77777777" w:rsidR="00D208A1" w:rsidRDefault="00D208A1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0F46" w14:textId="77777777" w:rsidR="00D208A1" w:rsidRDefault="00D208A1" w:rsidP="00B42E91">
      <w:pPr>
        <w:spacing w:after="0" w:line="240" w:lineRule="auto"/>
      </w:pPr>
      <w:r>
        <w:separator/>
      </w:r>
    </w:p>
  </w:footnote>
  <w:footnote w:type="continuationSeparator" w:id="0">
    <w:p w14:paraId="4D0F18A6" w14:textId="77777777" w:rsidR="00D208A1" w:rsidRDefault="00D208A1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i, Lea">
    <w15:presenceInfo w15:providerId="AD" w15:userId="S::shulai@iu.edu::5b86e4f5-a0a6-492a-9a4b-10bb9d8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125D55"/>
    <w:rsid w:val="001D27AD"/>
    <w:rsid w:val="003521AE"/>
    <w:rsid w:val="00383245"/>
    <w:rsid w:val="005367CC"/>
    <w:rsid w:val="006C47A2"/>
    <w:rsid w:val="00735D56"/>
    <w:rsid w:val="0077447D"/>
    <w:rsid w:val="008D1EB5"/>
    <w:rsid w:val="009031FD"/>
    <w:rsid w:val="009A769B"/>
    <w:rsid w:val="00B42E91"/>
    <w:rsid w:val="00C462B7"/>
    <w:rsid w:val="00C535AC"/>
    <w:rsid w:val="00D208A1"/>
    <w:rsid w:val="00E52777"/>
    <w:rsid w:val="00EF3E0F"/>
    <w:rsid w:val="00F70FE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7">
    <w:name w:val="Revision"/>
    <w:hidden/>
    <w:uiPriority w:val="99"/>
    <w:semiHidden/>
    <w:rsid w:val="003521AE"/>
    <w:rPr>
      <w:rFonts w:ascii="宋体" w:eastAsia="华文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7</cp:revision>
  <dcterms:created xsi:type="dcterms:W3CDTF">2023-10-10T22:15:00Z</dcterms:created>
  <dcterms:modified xsi:type="dcterms:W3CDTF">2023-11-10T16:55:00Z</dcterms:modified>
</cp:coreProperties>
</file>