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Prolific - Posted advertisement on this platform</w:t>
      </w:r>
    </w:p>
    <w:p w14:paraId="38A8B8F5" w14:textId="558D146E" w:rsidR="00FB3F07" w:rsidRPr="00FB3F07" w:rsidRDefault="00FB3F07" w:rsidP="00C462B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  <w:b/>
        </w:rPr>
        <w:t xml:space="preserve">Who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What </w:t>
      </w:r>
    </w:p>
    <w:p w14:paraId="7A9FF96F" w14:textId="0919C385" w:rsidR="00FB3F07" w:rsidRPr="009A769B" w:rsidRDefault="00C462B7" w:rsidP="009A76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</w:t>
      </w:r>
      <w:r w:rsidR="00FB3F07" w:rsidRPr="00FB3F07">
        <w:rPr>
          <w:rFonts w:ascii="Times New Roman" w:hAnsi="Times New Roman" w:cs="Times New Roman"/>
        </w:rPr>
        <w:t xml:space="preserve"> will join in an online experiment to remember different </w:t>
      </w:r>
      <w:del w:id="0" w:author="Lai, Lea" w:date="2023-11-10T11:56:00Z">
        <w:r w:rsidR="009031FD" w:rsidDel="00B6141E">
          <w:rPr>
            <w:rFonts w:ascii="Times New Roman" w:hAnsi="Times New Roman" w:cs="Times New Roman" w:hint="eastAsia"/>
          </w:rPr>
          <w:delText>pic</w:delText>
        </w:r>
        <w:r w:rsidR="009031FD" w:rsidDel="00B6141E">
          <w:rPr>
            <w:rFonts w:ascii="Times New Roman" w:hAnsi="Times New Roman" w:cs="Times New Roman"/>
          </w:rPr>
          <w:delText xml:space="preserve">ture </w:delText>
        </w:r>
      </w:del>
      <w:ins w:id="1" w:author="Lai, Lea" w:date="2023-11-10T11:56:00Z">
        <w:r w:rsidR="00B6141E">
          <w:rPr>
            <w:rFonts w:ascii="Times New Roman" w:hAnsi="Times New Roman" w:cs="Times New Roman"/>
          </w:rPr>
          <w:t>word</w:t>
        </w:r>
        <w:r w:rsidR="00B6141E">
          <w:rPr>
            <w:rFonts w:ascii="Times New Roman" w:hAnsi="Times New Roman" w:cs="Times New Roman"/>
          </w:rPr>
          <w:t xml:space="preserve"> </w:t>
        </w:r>
      </w:ins>
      <w:r w:rsidR="00FB3F07" w:rsidRPr="00FB3F07">
        <w:rPr>
          <w:rFonts w:ascii="Times New Roman" w:hAnsi="Times New Roman" w:cs="Times New Roman"/>
        </w:rPr>
        <w:t>lists</w:t>
      </w:r>
      <w:ins w:id="2" w:author="Lai, Lea" w:date="2023-11-10T11:56:00Z">
        <w:r w:rsidR="00B6141E">
          <w:rPr>
            <w:rFonts w:ascii="Times New Roman" w:hAnsi="Times New Roman" w:cs="Times New Roman"/>
          </w:rPr>
          <w:t xml:space="preserve"> and adds up single digit numbers</w:t>
        </w:r>
      </w:ins>
      <w:r w:rsidR="00FB3F07" w:rsidRPr="00FB3F07">
        <w:rPr>
          <w:rFonts w:ascii="Times New Roman" w:hAnsi="Times New Roman" w:cs="Times New Roman"/>
        </w:rPr>
        <w:t xml:space="preserve">. Depend on the length of experiment you participate with, the payment would change accordingly. </w:t>
      </w:r>
      <w:r w:rsidR="00FB3F07" w:rsidRPr="00FB3F07">
        <w:rPr>
          <w:rFonts w:ascii="Times New Roman" w:hAnsi="Times New Roman" w:cs="Times New Roman"/>
          <w:i/>
          <w:iCs/>
        </w:rPr>
        <w:t xml:space="preserve">The survey takes </w:t>
      </w:r>
      <w:r w:rsidR="009A769B" w:rsidRPr="009A769B">
        <w:rPr>
          <w:rFonts w:ascii="Times New Roman" w:hAnsi="Times New Roman" w:cs="Times New Roman"/>
          <w:i/>
          <w:iCs/>
        </w:rPr>
        <w:t xml:space="preserve">either </w:t>
      </w:r>
      <w:r>
        <w:rPr>
          <w:rFonts w:ascii="Times New Roman" w:hAnsi="Times New Roman" w:cs="Times New Roman"/>
          <w:i/>
          <w:iCs/>
        </w:rPr>
        <w:t xml:space="preserve">up to </w:t>
      </w:r>
      <w:r w:rsidR="0077447D">
        <w:rPr>
          <w:rFonts w:ascii="Times New Roman" w:hAnsi="Times New Roman" w:cs="Times New Roman"/>
          <w:i/>
          <w:iCs/>
        </w:rPr>
        <w:t>6</w:t>
      </w:r>
      <w:r>
        <w:rPr>
          <w:rFonts w:ascii="Times New Roman" w:hAnsi="Times New Roman" w:cs="Times New Roman"/>
          <w:i/>
          <w:iCs/>
        </w:rPr>
        <w:t xml:space="preserve">0 minutes in </w:t>
      </w:r>
      <w:r w:rsidR="009A769B" w:rsidRPr="009A769B">
        <w:rPr>
          <w:rFonts w:ascii="Times New Roman" w:hAnsi="Times New Roman" w:cs="Times New Roman"/>
          <w:i/>
          <w:iCs/>
        </w:rPr>
        <w:t>average</w:t>
      </w:r>
      <w:r w:rsidR="00E52777">
        <w:rPr>
          <w:rFonts w:ascii="Times New Roman" w:hAnsi="Times New Roman" w:cs="Times New Roman"/>
          <w:i/>
          <w:iCs/>
        </w:rPr>
        <w:t xml:space="preserve">, </w:t>
      </w:r>
      <w:r w:rsidR="00DF2668">
        <w:rPr>
          <w:rFonts w:ascii="Times New Roman" w:hAnsi="Times New Roman" w:cs="Times New Roman"/>
          <w:i/>
          <w:iCs/>
        </w:rPr>
        <w:t>and you will get 0.5 credit per 30 minutes of participation.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B80AC" w14:textId="77777777" w:rsidR="00E46FC8" w:rsidRDefault="00E46FC8" w:rsidP="00B42E91">
      <w:pPr>
        <w:spacing w:after="0" w:line="240" w:lineRule="auto"/>
      </w:pPr>
      <w:r>
        <w:separator/>
      </w:r>
    </w:p>
  </w:endnote>
  <w:endnote w:type="continuationSeparator" w:id="0">
    <w:p w14:paraId="7EE5B115" w14:textId="77777777" w:rsidR="00E46FC8" w:rsidRDefault="00E46FC8" w:rsidP="00B42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78521" w14:textId="77777777" w:rsidR="00B42E91" w:rsidRDefault="00B42E9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37C47" w14:textId="77777777" w:rsidR="00B42E91" w:rsidRDefault="00B42E9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CF47B" w14:textId="77777777" w:rsidR="00B42E91" w:rsidRDefault="00B42E9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D48C9" w14:textId="77777777" w:rsidR="00E46FC8" w:rsidRDefault="00E46FC8" w:rsidP="00B42E91">
      <w:pPr>
        <w:spacing w:after="0" w:line="240" w:lineRule="auto"/>
      </w:pPr>
      <w:r>
        <w:separator/>
      </w:r>
    </w:p>
  </w:footnote>
  <w:footnote w:type="continuationSeparator" w:id="0">
    <w:p w14:paraId="26A4BD83" w14:textId="77777777" w:rsidR="00E46FC8" w:rsidRDefault="00E46FC8" w:rsidP="00B42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587E" w14:textId="77777777" w:rsidR="00B42E91" w:rsidRDefault="00B42E9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3077C" w14:textId="77777777" w:rsidR="00B42E91" w:rsidRDefault="00B42E91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77F6" w14:textId="77777777" w:rsidR="00B42E91" w:rsidRDefault="00B42E91">
    <w:pPr>
      <w:pStyle w:val="a3"/>
      <w:ind w:firstLine="360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i, Lea">
    <w15:presenceInfo w15:providerId="AD" w15:userId="S::shulai@iu.edu::5b86e4f5-a0a6-492a-9a4b-10bb9d8bb2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125D55"/>
    <w:rsid w:val="001D27AD"/>
    <w:rsid w:val="001F36B0"/>
    <w:rsid w:val="00383245"/>
    <w:rsid w:val="005367CC"/>
    <w:rsid w:val="006C47A2"/>
    <w:rsid w:val="00735D56"/>
    <w:rsid w:val="0077447D"/>
    <w:rsid w:val="008D1EB5"/>
    <w:rsid w:val="009031FD"/>
    <w:rsid w:val="009A769B"/>
    <w:rsid w:val="00B42E91"/>
    <w:rsid w:val="00B6141E"/>
    <w:rsid w:val="00B80A2A"/>
    <w:rsid w:val="00B95FBC"/>
    <w:rsid w:val="00C462B7"/>
    <w:rsid w:val="00C535AC"/>
    <w:rsid w:val="00DF2668"/>
    <w:rsid w:val="00E46FC8"/>
    <w:rsid w:val="00E52777"/>
    <w:rsid w:val="00EF3E0F"/>
    <w:rsid w:val="00F70FEC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paragraph" w:styleId="a3">
    <w:name w:val="header"/>
    <w:basedOn w:val="a"/>
    <w:link w:val="a4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2E91"/>
    <w:rPr>
      <w:rFonts w:ascii="宋体" w:eastAsia="华文宋体" w:hAnsi="宋体" w:cs="宋体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2E9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2E91"/>
    <w:rPr>
      <w:rFonts w:ascii="宋体" w:eastAsia="华文宋体" w:hAnsi="宋体" w:cs="宋体"/>
      <w:kern w:val="0"/>
      <w:sz w:val="18"/>
      <w:szCs w:val="18"/>
    </w:rPr>
  </w:style>
  <w:style w:type="paragraph" w:styleId="a7">
    <w:name w:val="Revision"/>
    <w:hidden/>
    <w:uiPriority w:val="99"/>
    <w:semiHidden/>
    <w:rsid w:val="00B6141E"/>
    <w:rPr>
      <w:rFonts w:ascii="宋体" w:eastAsia="华文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4</cp:revision>
  <dcterms:created xsi:type="dcterms:W3CDTF">2023-10-27T15:51:00Z</dcterms:created>
  <dcterms:modified xsi:type="dcterms:W3CDTF">2023-11-10T16:56:00Z</dcterms:modified>
</cp:coreProperties>
</file>